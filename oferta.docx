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D42B9" w14:textId="77777777" w:rsidR="0038091B" w:rsidRPr="00CA6F77" w:rsidRDefault="0038091B" w:rsidP="0038091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6F77">
        <w:rPr>
          <w:rFonts w:ascii="Times New Roman" w:hAnsi="Times New Roman" w:cs="Times New Roman"/>
          <w:b/>
          <w:sz w:val="24"/>
          <w:szCs w:val="24"/>
        </w:rPr>
        <w:t>ПУБЛИЧНАЯ</w:t>
      </w:r>
      <w:r w:rsidRPr="00CA6F77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b/>
          <w:sz w:val="24"/>
          <w:szCs w:val="24"/>
        </w:rPr>
        <w:t>ОФЕРТА</w:t>
      </w:r>
    </w:p>
    <w:p w14:paraId="2F958A6D" w14:textId="77777777" w:rsidR="0038091B" w:rsidRPr="00CA6F77" w:rsidRDefault="0038091B" w:rsidP="0038091B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6F77">
        <w:rPr>
          <w:rFonts w:ascii="Times New Roman" w:hAnsi="Times New Roman" w:cs="Times New Roman"/>
          <w:b/>
          <w:sz w:val="24"/>
          <w:szCs w:val="24"/>
        </w:rPr>
        <w:t>ТОО «МФО «Взаймы» о сотрудничестве с Агентами</w:t>
      </w:r>
    </w:p>
    <w:p w14:paraId="16EC3B8F" w14:textId="46805958" w:rsidR="0038091B" w:rsidRPr="00CA6F77" w:rsidRDefault="00E1363C" w:rsidP="0038091B">
      <w:pPr>
        <w:spacing w:line="276" w:lineRule="auto"/>
        <w:ind w:firstLine="23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6F77">
        <w:rPr>
          <w:rFonts w:ascii="Times New Roman" w:hAnsi="Times New Roman" w:cs="Times New Roman"/>
          <w:b/>
          <w:sz w:val="24"/>
          <w:szCs w:val="24"/>
        </w:rPr>
        <w:t>согласно</w:t>
      </w:r>
      <w:r w:rsidR="0038091B" w:rsidRPr="00CA6F77">
        <w:rPr>
          <w:rFonts w:ascii="Times New Roman" w:hAnsi="Times New Roman" w:cs="Times New Roman"/>
          <w:b/>
          <w:sz w:val="24"/>
          <w:szCs w:val="24"/>
        </w:rPr>
        <w:t xml:space="preserve"> продукта «</w:t>
      </w:r>
      <w:r w:rsidR="0038091B" w:rsidRPr="00CA6F77">
        <w:rPr>
          <w:rFonts w:ascii="Times New Roman" w:hAnsi="Times New Roman" w:cs="Times New Roman"/>
          <w:b/>
          <w:sz w:val="24"/>
          <w:szCs w:val="24"/>
          <w:lang w:val="en-US"/>
        </w:rPr>
        <w:t>Kreditomat</w:t>
      </w:r>
      <w:r w:rsidR="0038091B" w:rsidRPr="00CA6F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8091B" w:rsidRPr="00CA6F77">
        <w:rPr>
          <w:rFonts w:ascii="Times New Roman" w:hAnsi="Times New Roman" w:cs="Times New Roman"/>
          <w:b/>
          <w:sz w:val="24"/>
          <w:szCs w:val="24"/>
          <w:lang w:val="en-US"/>
        </w:rPr>
        <w:t>Business</w:t>
      </w:r>
      <w:r w:rsidR="0038091B" w:rsidRPr="00CA6F77">
        <w:rPr>
          <w:rFonts w:ascii="Times New Roman" w:hAnsi="Times New Roman" w:cs="Times New Roman"/>
          <w:b/>
          <w:sz w:val="24"/>
          <w:szCs w:val="24"/>
        </w:rPr>
        <w:t>»</w:t>
      </w:r>
    </w:p>
    <w:p w14:paraId="7FB5AD1E" w14:textId="77777777" w:rsidR="0038091B" w:rsidRPr="00CA6F77" w:rsidRDefault="0038091B" w:rsidP="0038091B">
      <w:pPr>
        <w:pStyle w:val="a4"/>
        <w:spacing w:before="9"/>
        <w:ind w:left="0" w:firstLine="0"/>
        <w:rPr>
          <w:b/>
          <w:sz w:val="24"/>
          <w:szCs w:val="24"/>
        </w:rPr>
      </w:pPr>
    </w:p>
    <w:p w14:paraId="77BF65BC" w14:textId="7FA7ED84" w:rsidR="0038091B" w:rsidRPr="00CA6F77" w:rsidRDefault="0038091B" w:rsidP="00D0363E">
      <w:pPr>
        <w:pStyle w:val="a4"/>
        <w:spacing w:before="1" w:line="276" w:lineRule="auto"/>
        <w:ind w:left="117" w:right="522" w:firstLine="566"/>
        <w:rPr>
          <w:rFonts w:ascii="Times New Roman" w:hAnsi="Times New Roman" w:cs="Times New Roman"/>
          <w:sz w:val="24"/>
          <w:szCs w:val="24"/>
        </w:rPr>
      </w:pPr>
      <w:r w:rsidRPr="00CA6F77">
        <w:rPr>
          <w:rFonts w:ascii="Times New Roman" w:hAnsi="Times New Roman" w:cs="Times New Roman"/>
          <w:sz w:val="24"/>
          <w:szCs w:val="24"/>
        </w:rPr>
        <w:t>В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настоящей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Публичной</w:t>
      </w:r>
      <w:r w:rsidRPr="00CA6F77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оферте</w:t>
      </w:r>
      <w:r w:rsidRPr="00CA6F77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ТОО «МФО «Взаймы»</w:t>
      </w:r>
      <w:r w:rsidRPr="00CA6F77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(далее</w:t>
      </w:r>
      <w:r w:rsidRPr="00CA6F77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–</w:t>
      </w:r>
      <w:r w:rsidRPr="00CA6F7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МФО)</w:t>
      </w:r>
      <w:r w:rsidRPr="00CA6F77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 xml:space="preserve">о сотрудничестве с Агентом (далее – Оферта) содержатся </w:t>
      </w:r>
      <w:r w:rsidRPr="00CA6F77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условия</w:t>
      </w:r>
      <w:r w:rsidRPr="00CA6F77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заключения</w:t>
      </w:r>
      <w:r w:rsidRPr="00CA6F77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Договора</w:t>
      </w:r>
      <w:r w:rsidRPr="00CA6F77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об</w:t>
      </w:r>
      <w:r w:rsidRPr="00CA6F77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оказании</w:t>
      </w:r>
      <w:r w:rsidRPr="00CA6F77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услуг</w:t>
      </w:r>
      <w:r w:rsidRPr="00CA6F77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по</w:t>
      </w:r>
      <w:r w:rsidRPr="00CA6F77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предоставлению</w:t>
      </w:r>
      <w:r w:rsidRPr="00CA6F77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="000910EA" w:rsidRPr="00CA6F77">
        <w:rPr>
          <w:rFonts w:ascii="Times New Roman" w:hAnsi="Times New Roman" w:cs="Times New Roman"/>
          <w:sz w:val="24"/>
          <w:szCs w:val="24"/>
        </w:rPr>
        <w:t>приложения</w:t>
      </w:r>
      <w:r w:rsidRPr="00CA6F77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«</w:t>
      </w:r>
      <w:r w:rsidRPr="00CA6F77">
        <w:rPr>
          <w:rFonts w:ascii="Times New Roman" w:hAnsi="Times New Roman" w:cs="Times New Roman"/>
          <w:sz w:val="24"/>
          <w:szCs w:val="24"/>
          <w:lang w:val="en-US"/>
        </w:rPr>
        <w:t>Kreditomat</w:t>
      </w:r>
      <w:r w:rsidRPr="00CA6F77">
        <w:rPr>
          <w:rFonts w:ascii="Times New Roman" w:hAnsi="Times New Roman" w:cs="Times New Roman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  <w:lang w:val="en-US"/>
        </w:rPr>
        <w:t>Business</w:t>
      </w:r>
      <w:r w:rsidRPr="00CA6F77">
        <w:rPr>
          <w:rFonts w:ascii="Times New Roman" w:hAnsi="Times New Roman" w:cs="Times New Roman"/>
          <w:sz w:val="24"/>
          <w:szCs w:val="24"/>
        </w:rPr>
        <w:t>»</w:t>
      </w:r>
      <w:r w:rsidRPr="00CA6F77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(далее</w:t>
      </w:r>
      <w:r w:rsidRPr="00CA6F77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по</w:t>
      </w:r>
      <w:r w:rsidRPr="00CA6F77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тексту</w:t>
      </w:r>
      <w:r w:rsidRPr="00CA6F77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–</w:t>
      </w:r>
      <w:r w:rsidRPr="00CA6F77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="00B01647" w:rsidRPr="00CA6F77">
        <w:rPr>
          <w:rFonts w:ascii="Times New Roman" w:hAnsi="Times New Roman" w:cs="Times New Roman"/>
          <w:sz w:val="24"/>
          <w:szCs w:val="24"/>
        </w:rPr>
        <w:t>Приложение</w:t>
      </w:r>
      <w:r w:rsidRPr="00CA6F77">
        <w:rPr>
          <w:rFonts w:ascii="Times New Roman" w:hAnsi="Times New Roman" w:cs="Times New Roman"/>
          <w:sz w:val="24"/>
          <w:szCs w:val="24"/>
        </w:rPr>
        <w:t>).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Совершение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указанных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в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настоящей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Оферте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действий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является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подтверждением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согласия</w:t>
      </w:r>
      <w:r w:rsidRPr="00CA6F77">
        <w:rPr>
          <w:rFonts w:ascii="Times New Roman" w:hAnsi="Times New Roman" w:cs="Times New Roman"/>
          <w:spacing w:val="-53"/>
          <w:sz w:val="24"/>
          <w:szCs w:val="24"/>
        </w:rPr>
        <w:t xml:space="preserve">   </w:t>
      </w:r>
      <w:r w:rsidRPr="00CA6F77">
        <w:rPr>
          <w:rFonts w:ascii="Times New Roman" w:hAnsi="Times New Roman" w:cs="Times New Roman"/>
          <w:sz w:val="24"/>
          <w:szCs w:val="24"/>
        </w:rPr>
        <w:t>Агента заключить Договор на условиях, в порядке и объеме, изложенных в настоящей Оферте.</w:t>
      </w:r>
      <w:r w:rsidRPr="00CA6F77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w w:val="95"/>
          <w:sz w:val="24"/>
          <w:szCs w:val="24"/>
        </w:rPr>
        <w:t>Изложенный</w:t>
      </w:r>
      <w:r w:rsidRPr="00CA6F77">
        <w:rPr>
          <w:rFonts w:ascii="Times New Roman" w:hAnsi="Times New Roman" w:cs="Times New Roman"/>
          <w:spacing w:val="5"/>
          <w:w w:val="95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w w:val="95"/>
          <w:sz w:val="24"/>
          <w:szCs w:val="24"/>
        </w:rPr>
        <w:t>ниже</w:t>
      </w:r>
      <w:r w:rsidRPr="00CA6F77">
        <w:rPr>
          <w:rFonts w:ascii="Times New Roman" w:hAnsi="Times New Roman" w:cs="Times New Roman"/>
          <w:spacing w:val="7"/>
          <w:w w:val="95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w w:val="95"/>
          <w:sz w:val="24"/>
          <w:szCs w:val="24"/>
        </w:rPr>
        <w:t>текст</w:t>
      </w:r>
      <w:r w:rsidRPr="00CA6F77">
        <w:rPr>
          <w:rFonts w:ascii="Times New Roman" w:hAnsi="Times New Roman" w:cs="Times New Roman"/>
          <w:spacing w:val="8"/>
          <w:w w:val="95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w w:val="95"/>
          <w:sz w:val="24"/>
          <w:szCs w:val="24"/>
        </w:rPr>
        <w:t>Оферты</w:t>
      </w:r>
      <w:r w:rsidRPr="00CA6F77">
        <w:rPr>
          <w:rFonts w:ascii="Times New Roman" w:hAnsi="Times New Roman" w:cs="Times New Roman"/>
          <w:spacing w:val="11"/>
          <w:w w:val="95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w w:val="95"/>
          <w:sz w:val="24"/>
          <w:szCs w:val="24"/>
        </w:rPr>
        <w:t>является</w:t>
      </w:r>
      <w:r w:rsidRPr="00CA6F77">
        <w:rPr>
          <w:rFonts w:ascii="Times New Roman" w:hAnsi="Times New Roman" w:cs="Times New Roman"/>
          <w:spacing w:val="12"/>
          <w:w w:val="95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w w:val="95"/>
          <w:sz w:val="24"/>
          <w:szCs w:val="24"/>
        </w:rPr>
        <w:t>адресованным</w:t>
      </w:r>
      <w:r w:rsidRPr="00CA6F77">
        <w:rPr>
          <w:rFonts w:ascii="Times New Roman" w:hAnsi="Times New Roman" w:cs="Times New Roman"/>
          <w:spacing w:val="7"/>
          <w:w w:val="95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w w:val="95"/>
          <w:sz w:val="24"/>
          <w:szCs w:val="24"/>
        </w:rPr>
        <w:t>Агенту,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установленным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в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настоящей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Оферте,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официальным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публичным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предложением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МФО заключить Договор в соответствии со ст. 397 Гражданского кодекса РК.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Договор считается заключенным и приобретает силу с момента совершения Агентом действий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по акцепту Оферты, предусмотренных в настоящей Оферте, и означающих полное и безоговорочное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принятие Агентом всех условий настоящей Оферты без каких-либо изъятий или ограничений на</w:t>
      </w:r>
      <w:r w:rsidRPr="00CA6F77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условиях</w:t>
      </w:r>
      <w:r w:rsidRPr="00CA6F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присоединения.</w:t>
      </w:r>
    </w:p>
    <w:p w14:paraId="04AED7A9" w14:textId="77777777" w:rsidR="0038091B" w:rsidRPr="00CA6F77" w:rsidRDefault="0038091B" w:rsidP="0038091B">
      <w:pPr>
        <w:pStyle w:val="a4"/>
        <w:spacing w:before="1" w:line="276" w:lineRule="auto"/>
        <w:ind w:left="117" w:right="522" w:firstLine="566"/>
        <w:rPr>
          <w:rFonts w:ascii="Times New Roman" w:hAnsi="Times New Roman" w:cs="Times New Roman"/>
          <w:sz w:val="24"/>
          <w:szCs w:val="24"/>
        </w:rPr>
      </w:pPr>
    </w:p>
    <w:p w14:paraId="42941356" w14:textId="77777777" w:rsidR="0038091B" w:rsidRPr="00CA6F77" w:rsidRDefault="0038091B" w:rsidP="00681549">
      <w:pPr>
        <w:pStyle w:val="a3"/>
        <w:numPr>
          <w:ilvl w:val="0"/>
          <w:numId w:val="1"/>
        </w:numPr>
        <w:tabs>
          <w:tab w:val="left" w:pos="4273"/>
        </w:tabs>
        <w:spacing w:before="92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6F77">
        <w:rPr>
          <w:rFonts w:ascii="Times New Roman" w:hAnsi="Times New Roman" w:cs="Times New Roman"/>
          <w:b/>
          <w:sz w:val="24"/>
          <w:szCs w:val="24"/>
        </w:rPr>
        <w:t>Термины</w:t>
      </w:r>
      <w:r w:rsidRPr="00CA6F77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b/>
          <w:sz w:val="24"/>
          <w:szCs w:val="24"/>
        </w:rPr>
        <w:t>и</w:t>
      </w:r>
      <w:r w:rsidRPr="00CA6F77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b/>
          <w:sz w:val="24"/>
          <w:szCs w:val="24"/>
        </w:rPr>
        <w:t>определения</w:t>
      </w:r>
    </w:p>
    <w:p w14:paraId="45B692C6" w14:textId="7D0F5081" w:rsidR="0038091B" w:rsidRDefault="0038091B" w:rsidP="00681549">
      <w:pPr>
        <w:pStyle w:val="a3"/>
        <w:numPr>
          <w:ilvl w:val="1"/>
          <w:numId w:val="2"/>
        </w:numPr>
        <w:tabs>
          <w:tab w:val="left" w:pos="684"/>
        </w:tabs>
        <w:spacing w:before="37" w:line="276" w:lineRule="auto"/>
        <w:ind w:right="524" w:hanging="11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A6F77">
        <w:rPr>
          <w:rFonts w:ascii="Times New Roman" w:hAnsi="Times New Roman" w:cs="Times New Roman"/>
          <w:b/>
          <w:w w:val="95"/>
          <w:sz w:val="24"/>
          <w:szCs w:val="24"/>
        </w:rPr>
        <w:t xml:space="preserve">Агент </w:t>
      </w:r>
      <w:r w:rsidRPr="00CA6F77">
        <w:rPr>
          <w:rFonts w:ascii="Times New Roman" w:hAnsi="Times New Roman" w:cs="Times New Roman"/>
          <w:w w:val="95"/>
          <w:sz w:val="24"/>
          <w:szCs w:val="24"/>
        </w:rPr>
        <w:t xml:space="preserve">– юридическое лицо и/или индивидуальный предприниматель, заключивший с МФО настоящую Оферту, в целях </w:t>
      </w:r>
      <w:r w:rsidRPr="00CA6F77">
        <w:rPr>
          <w:rFonts w:ascii="Times New Roman" w:hAnsi="Times New Roman" w:cs="Times New Roman"/>
          <w:sz w:val="24"/>
          <w:szCs w:val="24"/>
        </w:rPr>
        <w:t xml:space="preserve">расширение сети </w:t>
      </w:r>
      <w:r w:rsidR="00E1363C" w:rsidRPr="00F71C4A">
        <w:rPr>
          <w:rFonts w:ascii="Times New Roman" w:hAnsi="Times New Roman" w:cs="Times New Roman"/>
          <w:sz w:val="24"/>
          <w:szCs w:val="24"/>
        </w:rPr>
        <w:t>МФО</w:t>
      </w:r>
      <w:r w:rsidR="00E1363C">
        <w:rPr>
          <w:rFonts w:ascii="Times New Roman" w:hAnsi="Times New Roman" w:cs="Times New Roman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консультационных точек с функционалом по выдаче наличных средств, в рамках оформленных микрокредитов, и приему наличных средств для погашения микрокредитов.</w:t>
      </w:r>
    </w:p>
    <w:p w14:paraId="4F9051A9" w14:textId="3C210240" w:rsidR="00F71C4A" w:rsidRPr="00CA6F77" w:rsidRDefault="00F71C4A" w:rsidP="00681549">
      <w:pPr>
        <w:pStyle w:val="a3"/>
        <w:numPr>
          <w:ilvl w:val="1"/>
          <w:numId w:val="2"/>
        </w:numPr>
        <w:tabs>
          <w:tab w:val="left" w:pos="684"/>
        </w:tabs>
        <w:spacing w:before="37" w:line="276" w:lineRule="auto"/>
        <w:ind w:right="524" w:hanging="11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w w:val="95"/>
          <w:sz w:val="24"/>
          <w:szCs w:val="24"/>
        </w:rPr>
        <w:t xml:space="preserve">Кассир – физическое лицо и/или </w:t>
      </w:r>
      <w:r w:rsidRPr="00CA6F77">
        <w:rPr>
          <w:rFonts w:ascii="Times New Roman" w:hAnsi="Times New Roman" w:cs="Times New Roman"/>
          <w:w w:val="95"/>
          <w:sz w:val="24"/>
          <w:szCs w:val="24"/>
        </w:rPr>
        <w:t>индивидуальный предприниматель</w:t>
      </w:r>
      <w:r>
        <w:rPr>
          <w:rFonts w:ascii="Times New Roman" w:hAnsi="Times New Roman" w:cs="Times New Roman"/>
          <w:w w:val="95"/>
          <w:sz w:val="24"/>
          <w:szCs w:val="24"/>
        </w:rPr>
        <w:t xml:space="preserve"> сотрудник Агента, на которого Агент имеет право возложить полностью или частично функции/обязанности Агента. При этом нести с ним солидарную ответственность за все действия или за бездействие приведшие к ухудшению сторон. </w:t>
      </w:r>
    </w:p>
    <w:p w14:paraId="0829892E" w14:textId="6C14C526" w:rsidR="0038091B" w:rsidRPr="00CA6F77" w:rsidRDefault="0038091B" w:rsidP="00681549">
      <w:pPr>
        <w:pStyle w:val="a3"/>
        <w:numPr>
          <w:ilvl w:val="1"/>
          <w:numId w:val="2"/>
        </w:numPr>
        <w:tabs>
          <w:tab w:val="left" w:pos="684"/>
        </w:tabs>
        <w:spacing w:before="37" w:line="276" w:lineRule="auto"/>
        <w:ind w:right="524" w:hanging="11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A6F77">
        <w:rPr>
          <w:rFonts w:ascii="Times New Roman" w:hAnsi="Times New Roman" w:cs="Times New Roman"/>
          <w:b/>
          <w:w w:val="95"/>
          <w:sz w:val="24"/>
          <w:szCs w:val="24"/>
        </w:rPr>
        <w:t xml:space="preserve">Заемщик - </w:t>
      </w:r>
      <w:r w:rsidRPr="00CA6F77">
        <w:rPr>
          <w:rFonts w:ascii="Times New Roman" w:hAnsi="Times New Roman" w:cs="Times New Roman"/>
          <w:sz w:val="24"/>
          <w:szCs w:val="24"/>
        </w:rPr>
        <w:t>гражданин</w:t>
      </w:r>
      <w:r w:rsidRPr="00CA6F7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Республики Казахстан,</w:t>
      </w:r>
      <w:r w:rsidRPr="00CA6F7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обладающий</w:t>
      </w:r>
      <w:r w:rsidRPr="00CA6F7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полной</w:t>
      </w:r>
      <w:r w:rsidRPr="00CA6F7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дееспособностью</w:t>
      </w:r>
      <w:r w:rsidRPr="00CA6F7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в</w:t>
      </w:r>
      <w:r w:rsidRPr="00CA6F7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соответствии</w:t>
      </w:r>
      <w:r w:rsidRPr="00CA6F7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 xml:space="preserve">с </w:t>
      </w:r>
      <w:r w:rsidRPr="00CA6F77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законодательством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РК,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желающий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заключить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или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заключивший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Договор о предоставлении микрокредита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и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использующ</w:t>
      </w:r>
      <w:r w:rsidR="000910EA" w:rsidRPr="00CA6F77">
        <w:rPr>
          <w:rFonts w:ascii="Times New Roman" w:hAnsi="Times New Roman" w:cs="Times New Roman"/>
          <w:sz w:val="24"/>
          <w:szCs w:val="24"/>
        </w:rPr>
        <w:t>ее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0910EA" w:rsidRPr="00CA6F77">
        <w:rPr>
          <w:rFonts w:ascii="Times New Roman" w:hAnsi="Times New Roman" w:cs="Times New Roman"/>
          <w:sz w:val="24"/>
          <w:szCs w:val="24"/>
        </w:rPr>
        <w:t>приложение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E1363C">
        <w:rPr>
          <w:rFonts w:ascii="Times New Roman" w:hAnsi="Times New Roman" w:cs="Times New Roman"/>
          <w:spacing w:val="1"/>
          <w:sz w:val="24"/>
          <w:szCs w:val="24"/>
        </w:rPr>
        <w:t>«</w:t>
      </w:r>
      <w:r w:rsidR="00E1363C" w:rsidRPr="00CA6F77">
        <w:rPr>
          <w:rFonts w:ascii="Times New Roman" w:hAnsi="Times New Roman" w:cs="Times New Roman"/>
          <w:sz w:val="24"/>
          <w:szCs w:val="24"/>
          <w:lang w:val="en-US"/>
        </w:rPr>
        <w:t>Kreditomat</w:t>
      </w:r>
      <w:r w:rsidR="00E1363C" w:rsidRPr="00E1363C">
        <w:rPr>
          <w:rFonts w:ascii="Times New Roman" w:hAnsi="Times New Roman" w:cs="Times New Roman"/>
          <w:sz w:val="24"/>
          <w:szCs w:val="24"/>
        </w:rPr>
        <w:t>.</w:t>
      </w:r>
      <w:r w:rsidR="00E1363C">
        <w:rPr>
          <w:rFonts w:ascii="Times New Roman" w:hAnsi="Times New Roman" w:cs="Times New Roman"/>
          <w:sz w:val="24"/>
          <w:szCs w:val="24"/>
          <w:lang w:val="en-US"/>
        </w:rPr>
        <w:t>kz</w:t>
      </w:r>
      <w:r w:rsidR="00E1363C">
        <w:rPr>
          <w:rFonts w:ascii="Times New Roman" w:hAnsi="Times New Roman" w:cs="Times New Roman"/>
          <w:sz w:val="24"/>
          <w:szCs w:val="24"/>
        </w:rPr>
        <w:t xml:space="preserve">» и  </w:t>
      </w:r>
      <w:r w:rsidR="000910EA" w:rsidRPr="00CA6F77">
        <w:rPr>
          <w:rFonts w:ascii="Times New Roman" w:hAnsi="Times New Roman" w:cs="Times New Roman"/>
          <w:sz w:val="24"/>
          <w:szCs w:val="24"/>
        </w:rPr>
        <w:t>«</w:t>
      </w:r>
      <w:r w:rsidR="000910EA" w:rsidRPr="00CA6F77">
        <w:rPr>
          <w:rFonts w:ascii="Times New Roman" w:hAnsi="Times New Roman" w:cs="Times New Roman"/>
          <w:sz w:val="24"/>
          <w:szCs w:val="24"/>
          <w:lang w:val="en-US"/>
        </w:rPr>
        <w:t>Kreditomat</w:t>
      </w:r>
      <w:r w:rsidR="000910EA" w:rsidRPr="00CA6F77">
        <w:rPr>
          <w:rFonts w:ascii="Times New Roman" w:hAnsi="Times New Roman" w:cs="Times New Roman"/>
          <w:sz w:val="24"/>
          <w:szCs w:val="24"/>
        </w:rPr>
        <w:t xml:space="preserve"> </w:t>
      </w:r>
      <w:r w:rsidR="000910EA" w:rsidRPr="00CA6F77">
        <w:rPr>
          <w:rFonts w:ascii="Times New Roman" w:hAnsi="Times New Roman" w:cs="Times New Roman"/>
          <w:sz w:val="24"/>
          <w:szCs w:val="24"/>
          <w:lang w:val="en-US"/>
        </w:rPr>
        <w:t>Business</w:t>
      </w:r>
      <w:r w:rsidR="000910EA" w:rsidRPr="00CA6F77">
        <w:rPr>
          <w:rFonts w:ascii="Times New Roman" w:hAnsi="Times New Roman" w:cs="Times New Roman"/>
          <w:sz w:val="24"/>
          <w:szCs w:val="24"/>
        </w:rPr>
        <w:t>»</w:t>
      </w:r>
      <w:r w:rsidR="00E1363C">
        <w:rPr>
          <w:rFonts w:ascii="Times New Roman" w:hAnsi="Times New Roman" w:cs="Times New Roman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в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целях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получения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услуг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МФО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в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порядке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и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на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условиях,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установленных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в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Оферте.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Заемщик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должен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пройти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процедуру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E1363C">
        <w:rPr>
          <w:rFonts w:ascii="Times New Roman" w:hAnsi="Times New Roman" w:cs="Times New Roman"/>
          <w:spacing w:val="1"/>
          <w:sz w:val="24"/>
          <w:szCs w:val="24"/>
        </w:rPr>
        <w:t xml:space="preserve">биометрической идентификации </w:t>
      </w:r>
      <w:r w:rsidRPr="00CA6F77">
        <w:rPr>
          <w:rFonts w:ascii="Times New Roman" w:hAnsi="Times New Roman" w:cs="Times New Roman"/>
          <w:sz w:val="24"/>
          <w:szCs w:val="24"/>
        </w:rPr>
        <w:t>и аутентификации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в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соответствии</w:t>
      </w:r>
      <w:r w:rsidRPr="00CA6F7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с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условиями</w:t>
      </w:r>
      <w:r w:rsidRPr="00CA6F7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Оферты</w:t>
      </w:r>
      <w:r w:rsidRPr="00CA6F77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для</w:t>
      </w:r>
      <w:r w:rsidRPr="00CA6F7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получения</w:t>
      </w:r>
      <w:r w:rsidRPr="00CA6F7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доступа к</w:t>
      </w:r>
      <w:r w:rsidRPr="00CA6F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Сервису.</w:t>
      </w:r>
      <w:r w:rsidRPr="00CA6F77">
        <w:rPr>
          <w:rFonts w:ascii="Times New Roman" w:hAnsi="Times New Roman" w:cs="Times New Roman"/>
          <w:w w:val="95"/>
          <w:sz w:val="24"/>
          <w:szCs w:val="24"/>
        </w:rPr>
        <w:t xml:space="preserve"> </w:t>
      </w:r>
    </w:p>
    <w:p w14:paraId="3C80559F" w14:textId="28EFEAC5" w:rsidR="0038091B" w:rsidRPr="00CA6F77" w:rsidRDefault="00E1363C" w:rsidP="00681549">
      <w:pPr>
        <w:pStyle w:val="a3"/>
        <w:numPr>
          <w:ilvl w:val="1"/>
          <w:numId w:val="2"/>
        </w:numPr>
        <w:tabs>
          <w:tab w:val="left" w:pos="684"/>
        </w:tabs>
        <w:spacing w:line="276" w:lineRule="auto"/>
        <w:ind w:right="526" w:hanging="11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Биометрическая идентификация</w:t>
      </w:r>
      <w:r w:rsidR="0038091B" w:rsidRPr="00CA6F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8091B" w:rsidRPr="00CA6F77">
        <w:rPr>
          <w:rFonts w:ascii="Times New Roman" w:hAnsi="Times New Roman" w:cs="Times New Roman"/>
          <w:sz w:val="24"/>
          <w:szCs w:val="24"/>
        </w:rPr>
        <w:t xml:space="preserve">– процесс </w:t>
      </w:r>
      <w:r w:rsidRPr="00E1363C">
        <w:rPr>
          <w:rFonts w:ascii="Times New Roman" w:hAnsi="Times New Roman" w:cs="Times New Roman"/>
          <w:sz w:val="24"/>
          <w:szCs w:val="24"/>
        </w:rPr>
        <w:t>позволяющий распознать личность человека по изображению лица</w:t>
      </w:r>
      <w:r w:rsidRPr="00CA6F77">
        <w:rPr>
          <w:rFonts w:ascii="Times New Roman" w:hAnsi="Times New Roman" w:cs="Times New Roman"/>
          <w:sz w:val="24"/>
          <w:szCs w:val="24"/>
        </w:rPr>
        <w:t xml:space="preserve"> </w:t>
      </w:r>
      <w:r w:rsidR="0038091B" w:rsidRPr="00CA6F77">
        <w:rPr>
          <w:rFonts w:ascii="Times New Roman" w:hAnsi="Times New Roman" w:cs="Times New Roman"/>
          <w:sz w:val="24"/>
          <w:szCs w:val="24"/>
        </w:rPr>
        <w:t>Заемщика.</w:t>
      </w:r>
    </w:p>
    <w:p w14:paraId="2261792C" w14:textId="77777777" w:rsidR="0038091B" w:rsidRPr="00CA6F77" w:rsidRDefault="0038091B" w:rsidP="00681549">
      <w:pPr>
        <w:pStyle w:val="a3"/>
        <w:numPr>
          <w:ilvl w:val="1"/>
          <w:numId w:val="2"/>
        </w:numPr>
        <w:tabs>
          <w:tab w:val="left" w:pos="684"/>
        </w:tabs>
        <w:spacing w:line="276" w:lineRule="auto"/>
        <w:ind w:right="532" w:hanging="11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A6F77">
        <w:rPr>
          <w:rFonts w:ascii="Times New Roman" w:hAnsi="Times New Roman" w:cs="Times New Roman"/>
          <w:b/>
          <w:sz w:val="24"/>
          <w:szCs w:val="24"/>
        </w:rPr>
        <w:t xml:space="preserve">Аутентификация </w:t>
      </w:r>
      <w:r w:rsidRPr="00CA6F77">
        <w:rPr>
          <w:rFonts w:ascii="Times New Roman" w:hAnsi="Times New Roman" w:cs="Times New Roman"/>
          <w:sz w:val="24"/>
          <w:szCs w:val="24"/>
        </w:rPr>
        <w:t>– процесс проверки подлинности данных (информации) о пользователе через программное обеспечение МФО.</w:t>
      </w:r>
    </w:p>
    <w:p w14:paraId="1072609C" w14:textId="77777777" w:rsidR="0038091B" w:rsidRPr="00CA6F77" w:rsidRDefault="0038091B" w:rsidP="00681549">
      <w:pPr>
        <w:pStyle w:val="a3"/>
        <w:numPr>
          <w:ilvl w:val="1"/>
          <w:numId w:val="2"/>
        </w:numPr>
        <w:tabs>
          <w:tab w:val="left" w:pos="684"/>
        </w:tabs>
        <w:spacing w:line="276" w:lineRule="auto"/>
        <w:ind w:right="521" w:hanging="11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A6F77">
        <w:rPr>
          <w:rFonts w:ascii="Times New Roman" w:hAnsi="Times New Roman" w:cs="Times New Roman"/>
          <w:b/>
          <w:sz w:val="24"/>
          <w:szCs w:val="24"/>
          <w:lang w:val="en-US"/>
        </w:rPr>
        <w:t>OTP</w:t>
      </w:r>
      <w:r w:rsidRPr="00CA6F77">
        <w:rPr>
          <w:rFonts w:ascii="Times New Roman" w:hAnsi="Times New Roman" w:cs="Times New Roman"/>
          <w:b/>
          <w:spacing w:val="-9"/>
          <w:sz w:val="24"/>
          <w:szCs w:val="24"/>
        </w:rPr>
        <w:t xml:space="preserve"> (код подтверждения) </w:t>
      </w:r>
      <w:r w:rsidRPr="00CA6F77">
        <w:rPr>
          <w:rFonts w:ascii="Times New Roman" w:hAnsi="Times New Roman" w:cs="Times New Roman"/>
          <w:sz w:val="24"/>
          <w:szCs w:val="24"/>
        </w:rPr>
        <w:t>–</w:t>
      </w:r>
      <w:r w:rsidRPr="00CA6F7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уникальная последовательность цифр (аналог собственноручной подписи), предоставляемый Заемщику МФО посредством SMS-сообщения на Абонентский номер Заемщика, указанный им при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регистрации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учетной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записи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в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Приложении,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используемый для подтверждения факта составления и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подписания</w:t>
      </w:r>
      <w:r w:rsidRPr="00CA6F7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Заемщиком</w:t>
      </w:r>
      <w:r w:rsidRPr="00CA6F7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электронного</w:t>
      </w:r>
      <w:r w:rsidRPr="00CA6F7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документа,</w:t>
      </w:r>
      <w:r w:rsidRPr="00CA6F7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в</w:t>
      </w:r>
      <w:r w:rsidRPr="00CA6F7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том</w:t>
      </w:r>
      <w:r w:rsidRPr="00CA6F7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числе</w:t>
      </w:r>
      <w:r w:rsidRPr="00CA6F7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распоряжения</w:t>
      </w:r>
      <w:r w:rsidRPr="00CA6F7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на</w:t>
      </w:r>
      <w:r w:rsidRPr="00CA6F7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проведение</w:t>
      </w:r>
      <w:r w:rsidRPr="00CA6F7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Операции.</w:t>
      </w:r>
    </w:p>
    <w:p w14:paraId="0EF0E910" w14:textId="74A9828F" w:rsidR="0038091B" w:rsidRPr="00CA6F77" w:rsidRDefault="000910EA" w:rsidP="00681549">
      <w:pPr>
        <w:pStyle w:val="a3"/>
        <w:numPr>
          <w:ilvl w:val="1"/>
          <w:numId w:val="2"/>
        </w:numPr>
        <w:tabs>
          <w:tab w:val="left" w:pos="684"/>
        </w:tabs>
        <w:spacing w:before="1" w:line="276" w:lineRule="auto"/>
        <w:ind w:right="530" w:hanging="11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A6F77">
        <w:rPr>
          <w:rFonts w:ascii="Times New Roman" w:hAnsi="Times New Roman" w:cs="Times New Roman"/>
          <w:b/>
          <w:sz w:val="24"/>
          <w:szCs w:val="24"/>
        </w:rPr>
        <w:t>Приложение</w:t>
      </w:r>
      <w:r w:rsidR="0038091B" w:rsidRPr="00CA6F77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="0038091B" w:rsidRPr="00CA6F77">
        <w:rPr>
          <w:rFonts w:ascii="Times New Roman" w:hAnsi="Times New Roman" w:cs="Times New Roman"/>
          <w:sz w:val="24"/>
          <w:szCs w:val="24"/>
        </w:rPr>
        <w:t>–</w:t>
      </w:r>
      <w:r w:rsidR="0038091B"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программное обеспечение</w:t>
      </w:r>
      <w:r w:rsidR="0038091B" w:rsidRPr="00CA6F77">
        <w:rPr>
          <w:rFonts w:ascii="Times New Roman" w:hAnsi="Times New Roman" w:cs="Times New Roman"/>
          <w:sz w:val="24"/>
          <w:szCs w:val="24"/>
        </w:rPr>
        <w:t>,</w:t>
      </w:r>
      <w:r w:rsidRPr="00CA6F77">
        <w:rPr>
          <w:rFonts w:ascii="Times New Roman" w:hAnsi="Times New Roman" w:cs="Times New Roman"/>
          <w:sz w:val="24"/>
          <w:szCs w:val="24"/>
        </w:rPr>
        <w:t xml:space="preserve"> </w:t>
      </w:r>
      <w:r w:rsidR="0038091B" w:rsidRPr="00CA6F77">
        <w:rPr>
          <w:rFonts w:ascii="Times New Roman" w:hAnsi="Times New Roman" w:cs="Times New Roman"/>
          <w:sz w:val="24"/>
          <w:szCs w:val="24"/>
        </w:rPr>
        <w:t>предоставляем</w:t>
      </w:r>
      <w:r w:rsidRPr="00CA6F77">
        <w:rPr>
          <w:rFonts w:ascii="Times New Roman" w:hAnsi="Times New Roman" w:cs="Times New Roman"/>
          <w:sz w:val="24"/>
          <w:szCs w:val="24"/>
        </w:rPr>
        <w:t>ое</w:t>
      </w:r>
      <w:r w:rsidR="0038091B"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38091B" w:rsidRPr="00CA6F77">
        <w:rPr>
          <w:rFonts w:ascii="Times New Roman" w:hAnsi="Times New Roman" w:cs="Times New Roman"/>
          <w:sz w:val="24"/>
          <w:szCs w:val="24"/>
        </w:rPr>
        <w:t>МФО,</w:t>
      </w:r>
      <w:r w:rsidR="0038091B"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38091B" w:rsidRPr="00CA6F77">
        <w:rPr>
          <w:rFonts w:ascii="Times New Roman" w:hAnsi="Times New Roman" w:cs="Times New Roman"/>
          <w:sz w:val="24"/>
          <w:szCs w:val="24"/>
        </w:rPr>
        <w:t>направленн</w:t>
      </w:r>
      <w:r w:rsidRPr="00CA6F77">
        <w:rPr>
          <w:rFonts w:ascii="Times New Roman" w:hAnsi="Times New Roman" w:cs="Times New Roman"/>
          <w:sz w:val="24"/>
          <w:szCs w:val="24"/>
        </w:rPr>
        <w:t>ое</w:t>
      </w:r>
      <w:r w:rsidR="0038091B" w:rsidRPr="00CA6F77">
        <w:rPr>
          <w:rFonts w:ascii="Times New Roman" w:hAnsi="Times New Roman" w:cs="Times New Roman"/>
          <w:sz w:val="24"/>
          <w:szCs w:val="24"/>
        </w:rPr>
        <w:t xml:space="preserve"> на</w:t>
      </w:r>
      <w:r w:rsidR="0038091B"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38091B" w:rsidRPr="00CA6F77">
        <w:rPr>
          <w:rFonts w:ascii="Times New Roman" w:hAnsi="Times New Roman" w:cs="Times New Roman"/>
          <w:sz w:val="24"/>
          <w:szCs w:val="24"/>
        </w:rPr>
        <w:t>оказание Агент</w:t>
      </w:r>
      <w:r w:rsidR="00B46F8E">
        <w:rPr>
          <w:rFonts w:ascii="Times New Roman" w:hAnsi="Times New Roman" w:cs="Times New Roman"/>
          <w:sz w:val="24"/>
          <w:szCs w:val="24"/>
        </w:rPr>
        <w:t>ом</w:t>
      </w:r>
      <w:r w:rsidR="0038091B"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38091B" w:rsidRPr="00CA6F77">
        <w:rPr>
          <w:rFonts w:ascii="Times New Roman" w:hAnsi="Times New Roman" w:cs="Times New Roman"/>
          <w:sz w:val="24"/>
          <w:szCs w:val="24"/>
        </w:rPr>
        <w:t>следующих</w:t>
      </w:r>
      <w:r w:rsidR="0038091B"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38091B" w:rsidRPr="00CA6F77">
        <w:rPr>
          <w:rFonts w:ascii="Times New Roman" w:hAnsi="Times New Roman" w:cs="Times New Roman"/>
          <w:sz w:val="24"/>
          <w:szCs w:val="24"/>
        </w:rPr>
        <w:t>услуг:</w:t>
      </w:r>
    </w:p>
    <w:p w14:paraId="4B29BA9E" w14:textId="6C700851" w:rsidR="0038091B" w:rsidRPr="00CA6F77" w:rsidRDefault="000910EA" w:rsidP="00681549">
      <w:pPr>
        <w:pStyle w:val="a3"/>
        <w:numPr>
          <w:ilvl w:val="0"/>
          <w:numId w:val="3"/>
        </w:numPr>
        <w:tabs>
          <w:tab w:val="left" w:pos="970"/>
        </w:tabs>
        <w:ind w:hanging="28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A6F77">
        <w:rPr>
          <w:rFonts w:ascii="Times New Roman" w:hAnsi="Times New Roman" w:cs="Times New Roman"/>
          <w:sz w:val="24"/>
          <w:szCs w:val="24"/>
        </w:rPr>
        <w:t>по выдаче наличных средств, из кассы Агента, Заемщикам МФО</w:t>
      </w:r>
      <w:r w:rsidR="0038091B" w:rsidRPr="00CA6F77">
        <w:rPr>
          <w:rFonts w:ascii="Times New Roman" w:hAnsi="Times New Roman" w:cs="Times New Roman"/>
          <w:sz w:val="24"/>
          <w:szCs w:val="24"/>
        </w:rPr>
        <w:t>;</w:t>
      </w:r>
    </w:p>
    <w:p w14:paraId="1AE914E5" w14:textId="170E4DA1" w:rsidR="0038091B" w:rsidRDefault="000910EA" w:rsidP="00681549">
      <w:pPr>
        <w:pStyle w:val="a3"/>
        <w:numPr>
          <w:ilvl w:val="0"/>
          <w:numId w:val="3"/>
        </w:numPr>
        <w:tabs>
          <w:tab w:val="left" w:pos="970"/>
        </w:tabs>
        <w:spacing w:before="33"/>
        <w:ind w:right="566" w:hanging="28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A6F77">
        <w:rPr>
          <w:rFonts w:ascii="Times New Roman" w:hAnsi="Times New Roman" w:cs="Times New Roman"/>
          <w:sz w:val="24"/>
          <w:szCs w:val="24"/>
        </w:rPr>
        <w:t>по приему наличных средств в кассу Агента, для погашения микрокредитов Заемщиков, на основании заключенного Договора о предоставлении микрокредита</w:t>
      </w:r>
      <w:r w:rsidR="0038091B" w:rsidRPr="00CA6F77">
        <w:rPr>
          <w:rFonts w:ascii="Times New Roman" w:hAnsi="Times New Roman" w:cs="Times New Roman"/>
          <w:sz w:val="24"/>
          <w:szCs w:val="24"/>
        </w:rPr>
        <w:t>;</w:t>
      </w:r>
    </w:p>
    <w:p w14:paraId="1AC4C699" w14:textId="4B811AE6" w:rsidR="00E1363C" w:rsidRPr="00CA6F77" w:rsidRDefault="00E1363C" w:rsidP="00681549">
      <w:pPr>
        <w:pStyle w:val="a3"/>
        <w:numPr>
          <w:ilvl w:val="0"/>
          <w:numId w:val="3"/>
        </w:numPr>
        <w:tabs>
          <w:tab w:val="left" w:pos="970"/>
        </w:tabs>
        <w:spacing w:before="33"/>
        <w:ind w:right="566" w:hanging="28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получения и контролю получаемого вознаграждения;</w:t>
      </w:r>
    </w:p>
    <w:p w14:paraId="626F361B" w14:textId="682CA3E2" w:rsidR="0038091B" w:rsidRPr="00CA6F77" w:rsidRDefault="0038091B" w:rsidP="00681549">
      <w:pPr>
        <w:pStyle w:val="a3"/>
        <w:numPr>
          <w:ilvl w:val="1"/>
          <w:numId w:val="2"/>
        </w:numPr>
        <w:tabs>
          <w:tab w:val="left" w:pos="684"/>
        </w:tabs>
        <w:spacing w:line="276" w:lineRule="auto"/>
        <w:ind w:right="521" w:hanging="11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A6F77">
        <w:rPr>
          <w:rFonts w:ascii="Times New Roman" w:hAnsi="Times New Roman" w:cs="Times New Roman"/>
          <w:b/>
          <w:sz w:val="24"/>
          <w:szCs w:val="24"/>
        </w:rPr>
        <w:t>Аутентификация</w:t>
      </w:r>
      <w:r w:rsidRPr="00CA6F77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="00E1363C">
        <w:rPr>
          <w:rFonts w:ascii="Times New Roman" w:hAnsi="Times New Roman" w:cs="Times New Roman"/>
          <w:b/>
          <w:sz w:val="24"/>
          <w:szCs w:val="24"/>
        </w:rPr>
        <w:t>Агента</w:t>
      </w:r>
      <w:r w:rsidRPr="00CA6F77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b/>
          <w:sz w:val="24"/>
          <w:szCs w:val="24"/>
        </w:rPr>
        <w:t>в</w:t>
      </w:r>
      <w:r w:rsidRPr="00CA6F77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b/>
          <w:sz w:val="24"/>
          <w:szCs w:val="24"/>
        </w:rPr>
        <w:t>Приложении</w:t>
      </w:r>
      <w:r w:rsidRPr="00CA6F77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производится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с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использованием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 xml:space="preserve">программного обеспечения МФО. Идентификатором учетной записи </w:t>
      </w:r>
      <w:r w:rsidR="00E1363C">
        <w:rPr>
          <w:rFonts w:ascii="Times New Roman" w:hAnsi="Times New Roman" w:cs="Times New Roman"/>
          <w:sz w:val="24"/>
          <w:szCs w:val="24"/>
        </w:rPr>
        <w:t>Агента</w:t>
      </w:r>
      <w:r w:rsidRPr="00CA6F77">
        <w:rPr>
          <w:rFonts w:ascii="Times New Roman" w:hAnsi="Times New Roman" w:cs="Times New Roman"/>
          <w:sz w:val="24"/>
          <w:szCs w:val="24"/>
        </w:rPr>
        <w:t xml:space="preserve"> (login)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выступает</w:t>
      </w:r>
      <w:r w:rsidRPr="00CA6F7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Абонентский</w:t>
      </w:r>
      <w:r w:rsidRPr="00CA6F7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номер,</w:t>
      </w:r>
      <w:r w:rsidRPr="00CA6F7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указанный</w:t>
      </w:r>
      <w:r w:rsidRPr="00CA6F7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при</w:t>
      </w:r>
      <w:r w:rsidRPr="00CA6F7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регистрации</w:t>
      </w:r>
      <w:r w:rsidRPr="00CA6F7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в</w:t>
      </w:r>
      <w:r w:rsidRPr="00CA6F7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Приложении.</w:t>
      </w:r>
      <w:r w:rsidRPr="00CA6F7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Пароль</w:t>
      </w:r>
      <w:r w:rsidRPr="00CA6F7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и</w:t>
      </w:r>
      <w:r w:rsidRPr="00CA6F7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краткий</w:t>
      </w:r>
      <w:r w:rsidRPr="00CA6F7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код</w:t>
      </w:r>
      <w:r w:rsidRPr="00CA6F77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 xml:space="preserve">устанавливается </w:t>
      </w:r>
      <w:r w:rsidR="00E1363C">
        <w:rPr>
          <w:rFonts w:ascii="Times New Roman" w:hAnsi="Times New Roman" w:cs="Times New Roman"/>
          <w:sz w:val="24"/>
          <w:szCs w:val="24"/>
        </w:rPr>
        <w:t>Агентом</w:t>
      </w:r>
      <w:r w:rsidRPr="00CA6F77">
        <w:rPr>
          <w:rFonts w:ascii="Times New Roman" w:hAnsi="Times New Roman" w:cs="Times New Roman"/>
          <w:sz w:val="24"/>
          <w:szCs w:val="24"/>
        </w:rPr>
        <w:t xml:space="preserve"> при регистрации в Приложении; Код подтверждения направляется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 xml:space="preserve">МФО </w:t>
      </w:r>
      <w:r w:rsidR="00F71C4A">
        <w:rPr>
          <w:rFonts w:ascii="Times New Roman" w:hAnsi="Times New Roman" w:cs="Times New Roman"/>
          <w:sz w:val="24"/>
          <w:szCs w:val="24"/>
        </w:rPr>
        <w:t>Агенту</w:t>
      </w:r>
      <w:r w:rsidRPr="00CA6F77">
        <w:rPr>
          <w:rFonts w:ascii="Times New Roman" w:hAnsi="Times New Roman" w:cs="Times New Roman"/>
          <w:sz w:val="24"/>
          <w:szCs w:val="24"/>
        </w:rPr>
        <w:t xml:space="preserve"> по Абонентскому номеру</w:t>
      </w:r>
      <w:r w:rsidR="00F71C4A">
        <w:rPr>
          <w:rFonts w:ascii="Times New Roman" w:hAnsi="Times New Roman" w:cs="Times New Roman"/>
          <w:sz w:val="24"/>
          <w:szCs w:val="24"/>
        </w:rPr>
        <w:t>/ электронной почте</w:t>
      </w:r>
      <w:r w:rsidRPr="00CA6F77">
        <w:rPr>
          <w:rFonts w:ascii="Times New Roman" w:hAnsi="Times New Roman" w:cs="Times New Roman"/>
          <w:sz w:val="24"/>
          <w:szCs w:val="24"/>
        </w:rPr>
        <w:t>, указанному при регистрации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учетной записи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F71C4A">
        <w:rPr>
          <w:rFonts w:ascii="Times New Roman" w:hAnsi="Times New Roman" w:cs="Times New Roman"/>
          <w:sz w:val="24"/>
          <w:szCs w:val="24"/>
        </w:rPr>
        <w:t>Агента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в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Приложении;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F71C4A">
        <w:rPr>
          <w:rFonts w:ascii="Times New Roman" w:hAnsi="Times New Roman" w:cs="Times New Roman"/>
          <w:sz w:val="24"/>
          <w:szCs w:val="24"/>
        </w:rPr>
        <w:t>Агент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может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разрешить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Приложению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Аутентификацию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с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pacing w:val="-1"/>
          <w:sz w:val="24"/>
          <w:szCs w:val="24"/>
        </w:rPr>
        <w:t>использованием</w:t>
      </w:r>
      <w:r w:rsidRPr="00CA6F77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pacing w:val="-1"/>
          <w:sz w:val="24"/>
          <w:szCs w:val="24"/>
        </w:rPr>
        <w:t>методов</w:t>
      </w:r>
      <w:r w:rsidRPr="00CA6F7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pacing w:val="-1"/>
          <w:sz w:val="24"/>
          <w:szCs w:val="24"/>
        </w:rPr>
        <w:t>биометрической</w:t>
      </w:r>
      <w:r w:rsidRPr="00CA6F77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аутентификации,</w:t>
      </w:r>
      <w:r w:rsidRPr="00CA6F7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доступных</w:t>
      </w:r>
      <w:r w:rsidRPr="00CA6F77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на</w:t>
      </w:r>
      <w:r w:rsidRPr="00CA6F7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его</w:t>
      </w:r>
      <w:r w:rsidRPr="00CA6F77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пользовательском</w:t>
      </w:r>
      <w:r w:rsidRPr="00CA6F77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устройстве,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путем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выбора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соответствующей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опции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при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регистрации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в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Приложении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или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впоследствии</w:t>
      </w:r>
      <w:r w:rsidRPr="00CA6F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в</w:t>
      </w:r>
      <w:r w:rsidRPr="00CA6F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настройках Приложения.</w:t>
      </w:r>
    </w:p>
    <w:p w14:paraId="5F7B88F7" w14:textId="77777777" w:rsidR="0038091B" w:rsidRPr="00CA6F77" w:rsidRDefault="0038091B" w:rsidP="00681549">
      <w:pPr>
        <w:pStyle w:val="a3"/>
        <w:numPr>
          <w:ilvl w:val="1"/>
          <w:numId w:val="2"/>
        </w:numPr>
        <w:tabs>
          <w:tab w:val="left" w:pos="684"/>
        </w:tabs>
        <w:spacing w:before="1" w:line="276" w:lineRule="auto"/>
        <w:ind w:right="525" w:hanging="11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A6F77">
        <w:rPr>
          <w:rFonts w:ascii="Times New Roman" w:hAnsi="Times New Roman" w:cs="Times New Roman"/>
          <w:b/>
          <w:sz w:val="24"/>
          <w:szCs w:val="24"/>
        </w:rPr>
        <w:t xml:space="preserve">МФО </w:t>
      </w:r>
      <w:r w:rsidRPr="00CA6F77">
        <w:rPr>
          <w:rFonts w:ascii="Times New Roman" w:hAnsi="Times New Roman" w:cs="Times New Roman"/>
          <w:sz w:val="24"/>
          <w:szCs w:val="24"/>
        </w:rPr>
        <w:t>– Товарищество с ограниченной ответственность «Микрофинансовая организация Взаймы» действующая на основании лицензии Национального Банка РК.</w:t>
      </w:r>
    </w:p>
    <w:p w14:paraId="21425FCC" w14:textId="0F8504A1" w:rsidR="0038091B" w:rsidRPr="00CA6F77" w:rsidRDefault="0038091B" w:rsidP="00681549">
      <w:pPr>
        <w:pStyle w:val="a3"/>
        <w:numPr>
          <w:ilvl w:val="1"/>
          <w:numId w:val="2"/>
        </w:numPr>
        <w:tabs>
          <w:tab w:val="left" w:pos="684"/>
        </w:tabs>
        <w:spacing w:before="1" w:line="276" w:lineRule="auto"/>
        <w:ind w:right="525" w:hanging="11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A6F77">
        <w:rPr>
          <w:rFonts w:ascii="Times New Roman" w:hAnsi="Times New Roman" w:cs="Times New Roman"/>
          <w:b/>
          <w:sz w:val="24"/>
          <w:szCs w:val="24"/>
        </w:rPr>
        <w:t xml:space="preserve">Стороны </w:t>
      </w:r>
      <w:r w:rsidRPr="00CA6F77">
        <w:rPr>
          <w:rFonts w:ascii="Times New Roman" w:hAnsi="Times New Roman" w:cs="Times New Roman"/>
          <w:sz w:val="24"/>
          <w:szCs w:val="24"/>
        </w:rPr>
        <w:t>– МФО, Агент, Заемщик</w:t>
      </w:r>
      <w:r w:rsidR="00F71C4A">
        <w:rPr>
          <w:rFonts w:ascii="Times New Roman" w:hAnsi="Times New Roman" w:cs="Times New Roman"/>
          <w:sz w:val="24"/>
          <w:szCs w:val="24"/>
        </w:rPr>
        <w:t>, Кассир</w:t>
      </w:r>
      <w:r w:rsidRPr="00CA6F77">
        <w:rPr>
          <w:rFonts w:ascii="Times New Roman" w:hAnsi="Times New Roman" w:cs="Times New Roman"/>
          <w:sz w:val="24"/>
          <w:szCs w:val="24"/>
        </w:rPr>
        <w:t>.</w:t>
      </w:r>
    </w:p>
    <w:p w14:paraId="0A61D673" w14:textId="099E2157" w:rsidR="0038091B" w:rsidRPr="00CA6F77" w:rsidRDefault="0038091B" w:rsidP="00681549">
      <w:pPr>
        <w:pStyle w:val="a3"/>
        <w:numPr>
          <w:ilvl w:val="1"/>
          <w:numId w:val="2"/>
        </w:numPr>
        <w:tabs>
          <w:tab w:val="left" w:pos="684"/>
        </w:tabs>
        <w:spacing w:before="1" w:line="276" w:lineRule="auto"/>
        <w:ind w:right="531" w:hanging="11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A6F77">
        <w:rPr>
          <w:rFonts w:ascii="Times New Roman" w:hAnsi="Times New Roman" w:cs="Times New Roman"/>
          <w:b/>
          <w:sz w:val="24"/>
          <w:szCs w:val="24"/>
        </w:rPr>
        <w:t>Договор</w:t>
      </w:r>
      <w:r w:rsidRPr="00CA6F77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– договор,</w:t>
      </w:r>
      <w:r w:rsidRPr="00CA6F7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заключаемый</w:t>
      </w:r>
      <w:r w:rsidRPr="00CA6F7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между</w:t>
      </w:r>
      <w:r w:rsidRPr="00CA6F7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Сторонами</w:t>
      </w:r>
      <w:r w:rsidRPr="00CA6F7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на</w:t>
      </w:r>
      <w:r w:rsidRPr="00CA6F7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условиях</w:t>
      </w:r>
      <w:r w:rsidRPr="00CA6F7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настоящей</w:t>
      </w:r>
      <w:r w:rsidRPr="00CA6F7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Оферты,</w:t>
      </w:r>
      <w:r w:rsidRPr="00CA6F77">
        <w:rPr>
          <w:rFonts w:ascii="Times New Roman" w:hAnsi="Times New Roman" w:cs="Times New Roman"/>
          <w:spacing w:val="-54"/>
          <w:sz w:val="24"/>
          <w:szCs w:val="24"/>
        </w:rPr>
        <w:t xml:space="preserve"> </w:t>
      </w:r>
      <w:r w:rsidR="00B01647" w:rsidRPr="00CA6F77">
        <w:rPr>
          <w:rFonts w:ascii="Times New Roman" w:hAnsi="Times New Roman" w:cs="Times New Roman"/>
          <w:spacing w:val="-54"/>
          <w:sz w:val="24"/>
          <w:szCs w:val="24"/>
        </w:rPr>
        <w:t xml:space="preserve">  </w:t>
      </w:r>
      <w:r w:rsidRPr="00CA6F77">
        <w:rPr>
          <w:rFonts w:ascii="Times New Roman" w:hAnsi="Times New Roman" w:cs="Times New Roman"/>
          <w:sz w:val="24"/>
          <w:szCs w:val="24"/>
        </w:rPr>
        <w:t>включая</w:t>
      </w:r>
      <w:r w:rsidRPr="00CA6F7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все приложения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к</w:t>
      </w:r>
      <w:r w:rsidRPr="00CA6F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ней.</w:t>
      </w:r>
    </w:p>
    <w:p w14:paraId="666CBC3D" w14:textId="77777777" w:rsidR="0038091B" w:rsidRPr="00CA6F77" w:rsidRDefault="0038091B" w:rsidP="0038091B">
      <w:pPr>
        <w:pStyle w:val="a3"/>
        <w:tabs>
          <w:tab w:val="left" w:pos="684"/>
        </w:tabs>
        <w:spacing w:before="1" w:line="276" w:lineRule="auto"/>
        <w:ind w:right="531"/>
        <w:rPr>
          <w:b/>
          <w:sz w:val="24"/>
          <w:szCs w:val="24"/>
        </w:rPr>
      </w:pPr>
    </w:p>
    <w:p w14:paraId="747E4E6B" w14:textId="77777777" w:rsidR="0038091B" w:rsidRPr="00CA6F77" w:rsidRDefault="0038091B" w:rsidP="002814B8">
      <w:pPr>
        <w:tabs>
          <w:tab w:val="left" w:pos="4273"/>
        </w:tabs>
        <w:spacing w:before="92"/>
        <w:ind w:left="3916" w:right="64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6F77">
        <w:rPr>
          <w:rFonts w:ascii="Times New Roman" w:hAnsi="Times New Roman" w:cs="Times New Roman"/>
          <w:b/>
          <w:sz w:val="24"/>
          <w:szCs w:val="24"/>
        </w:rPr>
        <w:t>2. Предмет Договора</w:t>
      </w:r>
    </w:p>
    <w:p w14:paraId="2C934C0B" w14:textId="77777777" w:rsidR="0038091B" w:rsidRPr="00CA6F77" w:rsidRDefault="0038091B" w:rsidP="00681549">
      <w:pPr>
        <w:pStyle w:val="a3"/>
        <w:widowControl/>
        <w:numPr>
          <w:ilvl w:val="0"/>
          <w:numId w:val="4"/>
        </w:numPr>
        <w:tabs>
          <w:tab w:val="left" w:pos="0"/>
        </w:tabs>
        <w:adjustRightInd w:val="0"/>
        <w:spacing w:before="120"/>
        <w:ind w:right="645"/>
        <w:jc w:val="right"/>
        <w:rPr>
          <w:rFonts w:ascii="Times New Roman" w:eastAsia="Times New Roman" w:hAnsi="Times New Roman" w:cs="Times New Roman"/>
          <w:vanish/>
          <w:spacing w:val="-1"/>
          <w:sz w:val="24"/>
          <w:szCs w:val="24"/>
          <w:lang w:eastAsia="ru-RU"/>
        </w:rPr>
      </w:pPr>
    </w:p>
    <w:p w14:paraId="29D90E80" w14:textId="77777777" w:rsidR="0038091B" w:rsidRPr="00CA6F77" w:rsidRDefault="0038091B" w:rsidP="00681549">
      <w:pPr>
        <w:pStyle w:val="a3"/>
        <w:widowControl/>
        <w:numPr>
          <w:ilvl w:val="0"/>
          <w:numId w:val="4"/>
        </w:numPr>
        <w:tabs>
          <w:tab w:val="left" w:pos="0"/>
        </w:tabs>
        <w:adjustRightInd w:val="0"/>
        <w:spacing w:before="120"/>
        <w:ind w:right="645"/>
        <w:jc w:val="right"/>
        <w:rPr>
          <w:rFonts w:ascii="Times New Roman" w:eastAsia="Times New Roman" w:hAnsi="Times New Roman" w:cs="Times New Roman"/>
          <w:vanish/>
          <w:spacing w:val="-1"/>
          <w:sz w:val="24"/>
          <w:szCs w:val="24"/>
          <w:lang w:eastAsia="ru-RU"/>
        </w:rPr>
      </w:pPr>
    </w:p>
    <w:p w14:paraId="563621CB" w14:textId="15D8AC7D" w:rsidR="00784C05" w:rsidRPr="00CA6F77" w:rsidRDefault="0038091B" w:rsidP="00681549">
      <w:pPr>
        <w:pStyle w:val="a3"/>
        <w:widowControl/>
        <w:numPr>
          <w:ilvl w:val="1"/>
          <w:numId w:val="4"/>
        </w:numPr>
        <w:tabs>
          <w:tab w:val="left" w:pos="-142"/>
        </w:tabs>
        <w:adjustRightInd w:val="0"/>
        <w:spacing w:before="120"/>
        <w:ind w:left="142" w:right="645" w:hanging="567"/>
        <w:jc w:val="both"/>
        <w:rPr>
          <w:rFonts w:ascii="Times New Roman" w:hAnsi="Times New Roman" w:cs="Times New Roman"/>
          <w:sz w:val="24"/>
          <w:szCs w:val="24"/>
        </w:rPr>
      </w:pPr>
      <w:r w:rsidRPr="00CA6F7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 xml:space="preserve">МФО </w:t>
      </w:r>
      <w:r w:rsidRPr="00CA6F77">
        <w:rPr>
          <w:rFonts w:ascii="Times New Roman" w:hAnsi="Times New Roman" w:cs="Times New Roman"/>
          <w:w w:val="95"/>
          <w:sz w:val="24"/>
          <w:szCs w:val="24"/>
        </w:rPr>
        <w:t xml:space="preserve">в целях </w:t>
      </w:r>
      <w:r w:rsidRPr="00CA6F77">
        <w:rPr>
          <w:rFonts w:ascii="Times New Roman" w:hAnsi="Times New Roman" w:cs="Times New Roman"/>
          <w:sz w:val="24"/>
          <w:szCs w:val="24"/>
        </w:rPr>
        <w:t>расширени</w:t>
      </w:r>
      <w:r w:rsidR="00C14AA9">
        <w:rPr>
          <w:rFonts w:ascii="Times New Roman" w:hAnsi="Times New Roman" w:cs="Times New Roman"/>
          <w:sz w:val="24"/>
          <w:szCs w:val="24"/>
        </w:rPr>
        <w:t>я</w:t>
      </w:r>
      <w:r w:rsidRPr="00CA6F77">
        <w:rPr>
          <w:rFonts w:ascii="Times New Roman" w:hAnsi="Times New Roman" w:cs="Times New Roman"/>
          <w:sz w:val="24"/>
          <w:szCs w:val="24"/>
        </w:rPr>
        <w:t xml:space="preserve"> сети консультационных точек предоставляет Агенту Сервис,</w:t>
      </w:r>
      <w:r w:rsidRPr="00CA6F7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 xml:space="preserve"> посредством мобильного приложения «</w:t>
      </w:r>
      <w:r w:rsidRPr="00CA6F77">
        <w:rPr>
          <w:rFonts w:ascii="Times New Roman" w:hAnsi="Times New Roman" w:cs="Times New Roman"/>
          <w:bCs/>
          <w:sz w:val="24"/>
          <w:szCs w:val="24"/>
          <w:lang w:val="en-US"/>
        </w:rPr>
        <w:t>Kreditomat</w:t>
      </w:r>
      <w:r w:rsidR="002814B8" w:rsidRPr="00CA6F77">
        <w:rPr>
          <w:rFonts w:ascii="Times New Roman" w:hAnsi="Times New Roman" w:cs="Times New Roman"/>
          <w:sz w:val="24"/>
          <w:szCs w:val="24"/>
        </w:rPr>
        <w:t xml:space="preserve"> </w:t>
      </w:r>
      <w:r w:rsidR="002814B8" w:rsidRPr="00CA6F77">
        <w:rPr>
          <w:rFonts w:ascii="Times New Roman" w:hAnsi="Times New Roman" w:cs="Times New Roman"/>
          <w:sz w:val="24"/>
          <w:szCs w:val="24"/>
          <w:lang w:val="en-US"/>
        </w:rPr>
        <w:t>Business</w:t>
      </w:r>
      <w:r w:rsidRPr="00CA6F7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»,</w:t>
      </w:r>
      <w:r w:rsidR="00784C05" w:rsidRPr="00CA6F7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 xml:space="preserve"> для осуществления следующих услуг:</w:t>
      </w:r>
    </w:p>
    <w:p w14:paraId="31ACE1DE" w14:textId="345DFDD8" w:rsidR="00784C05" w:rsidRPr="00CA6F77" w:rsidRDefault="00784C05" w:rsidP="006F64F1">
      <w:pPr>
        <w:widowControl/>
        <w:tabs>
          <w:tab w:val="left" w:pos="0"/>
        </w:tabs>
        <w:adjustRightInd w:val="0"/>
        <w:spacing w:before="120"/>
        <w:ind w:left="993" w:right="645"/>
        <w:jc w:val="both"/>
        <w:rPr>
          <w:rFonts w:ascii="Times New Roman" w:hAnsi="Times New Roman" w:cs="Times New Roman"/>
          <w:sz w:val="24"/>
          <w:szCs w:val="24"/>
        </w:rPr>
      </w:pPr>
      <w:r w:rsidRPr="00CA6F77">
        <w:rPr>
          <w:rFonts w:ascii="Times New Roman" w:hAnsi="Times New Roman" w:cs="Times New Roman"/>
          <w:sz w:val="24"/>
          <w:szCs w:val="24"/>
        </w:rPr>
        <w:t xml:space="preserve">2.1.1. </w:t>
      </w:r>
      <w:r w:rsidR="0038091B" w:rsidRPr="00CA6F77">
        <w:rPr>
          <w:rFonts w:ascii="Times New Roman" w:hAnsi="Times New Roman" w:cs="Times New Roman"/>
          <w:sz w:val="24"/>
          <w:szCs w:val="24"/>
        </w:rPr>
        <w:t>по выдаче наличных средств,</w:t>
      </w:r>
      <w:r w:rsidRPr="00CA6F77">
        <w:rPr>
          <w:rFonts w:ascii="Times New Roman" w:hAnsi="Times New Roman" w:cs="Times New Roman"/>
          <w:sz w:val="24"/>
          <w:szCs w:val="24"/>
        </w:rPr>
        <w:t xml:space="preserve"> из кассы Агента Заемщикам МФО;</w:t>
      </w:r>
    </w:p>
    <w:p w14:paraId="3CF303FC" w14:textId="77777777" w:rsidR="00784C05" w:rsidRPr="00CA6F77" w:rsidRDefault="00784C05" w:rsidP="006F64F1">
      <w:pPr>
        <w:widowControl/>
        <w:tabs>
          <w:tab w:val="left" w:pos="0"/>
        </w:tabs>
        <w:adjustRightInd w:val="0"/>
        <w:spacing w:before="120"/>
        <w:ind w:left="993" w:right="645"/>
        <w:jc w:val="both"/>
        <w:rPr>
          <w:rFonts w:ascii="Times New Roman" w:hAnsi="Times New Roman" w:cs="Times New Roman"/>
          <w:sz w:val="24"/>
          <w:szCs w:val="24"/>
        </w:rPr>
      </w:pPr>
      <w:r w:rsidRPr="00CA6F77">
        <w:rPr>
          <w:rFonts w:ascii="Times New Roman" w:hAnsi="Times New Roman" w:cs="Times New Roman"/>
          <w:sz w:val="24"/>
          <w:szCs w:val="24"/>
        </w:rPr>
        <w:t>2.1.2</w:t>
      </w:r>
      <w:r w:rsidR="0038091B" w:rsidRPr="00CA6F77">
        <w:rPr>
          <w:rFonts w:ascii="Times New Roman" w:hAnsi="Times New Roman" w:cs="Times New Roman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 xml:space="preserve">по </w:t>
      </w:r>
      <w:r w:rsidR="0038091B" w:rsidRPr="00CA6F77">
        <w:rPr>
          <w:rFonts w:ascii="Times New Roman" w:hAnsi="Times New Roman" w:cs="Times New Roman"/>
          <w:sz w:val="24"/>
          <w:szCs w:val="24"/>
        </w:rPr>
        <w:t xml:space="preserve">приему наличных средств </w:t>
      </w:r>
      <w:r w:rsidRPr="00CA6F77">
        <w:rPr>
          <w:rFonts w:ascii="Times New Roman" w:hAnsi="Times New Roman" w:cs="Times New Roman"/>
          <w:sz w:val="24"/>
          <w:szCs w:val="24"/>
        </w:rPr>
        <w:t xml:space="preserve">в кассу Агента, </w:t>
      </w:r>
      <w:r w:rsidR="0038091B" w:rsidRPr="00CA6F77">
        <w:rPr>
          <w:rFonts w:ascii="Times New Roman" w:hAnsi="Times New Roman" w:cs="Times New Roman"/>
          <w:sz w:val="24"/>
          <w:szCs w:val="24"/>
        </w:rPr>
        <w:t>для погашения микрокредитов Заемщиков, на основании заключенного Договора о предоставлении микрокредита</w:t>
      </w:r>
      <w:r w:rsidRPr="00CA6F77">
        <w:rPr>
          <w:rFonts w:ascii="Times New Roman" w:hAnsi="Times New Roman" w:cs="Times New Roman"/>
          <w:sz w:val="24"/>
          <w:szCs w:val="24"/>
        </w:rPr>
        <w:t>;</w:t>
      </w:r>
    </w:p>
    <w:p w14:paraId="070E0970" w14:textId="769E5884" w:rsidR="0038091B" w:rsidRPr="00CA6F77" w:rsidRDefault="00784C05" w:rsidP="006F64F1">
      <w:pPr>
        <w:widowControl/>
        <w:tabs>
          <w:tab w:val="left" w:pos="0"/>
        </w:tabs>
        <w:adjustRightInd w:val="0"/>
        <w:spacing w:before="120"/>
        <w:ind w:left="993" w:right="645"/>
        <w:jc w:val="both"/>
        <w:rPr>
          <w:rFonts w:ascii="Times New Roman" w:hAnsi="Times New Roman" w:cs="Times New Roman"/>
          <w:sz w:val="24"/>
          <w:szCs w:val="24"/>
        </w:rPr>
      </w:pPr>
      <w:r w:rsidRPr="00CA6F77">
        <w:rPr>
          <w:rFonts w:ascii="Times New Roman" w:hAnsi="Times New Roman" w:cs="Times New Roman"/>
          <w:sz w:val="24"/>
          <w:szCs w:val="24"/>
        </w:rPr>
        <w:t>2.1.3.</w:t>
      </w:r>
      <w:r w:rsidR="0038091B" w:rsidRPr="00CA6F77">
        <w:rPr>
          <w:rFonts w:ascii="Times New Roman" w:hAnsi="Times New Roman" w:cs="Times New Roman"/>
          <w:sz w:val="24"/>
          <w:szCs w:val="24"/>
        </w:rPr>
        <w:t xml:space="preserve"> </w:t>
      </w:r>
      <w:r w:rsidR="0038091B" w:rsidRPr="00CA6F7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 xml:space="preserve">в свою очередь МФО обязуется оплатить Агенту </w:t>
      </w:r>
      <w:r w:rsidR="00B017C8" w:rsidRPr="00CA6F7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вознаграждение</w:t>
      </w:r>
      <w:r w:rsidR="0038091B" w:rsidRPr="00CA6F7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 xml:space="preserve"> реализованных услуг.</w:t>
      </w:r>
    </w:p>
    <w:p w14:paraId="408CC55C" w14:textId="60C8A87F" w:rsidR="0038091B" w:rsidRPr="00CA6F77" w:rsidRDefault="0038091B" w:rsidP="00681549">
      <w:pPr>
        <w:pStyle w:val="a3"/>
        <w:widowControl/>
        <w:numPr>
          <w:ilvl w:val="1"/>
          <w:numId w:val="4"/>
        </w:numPr>
        <w:tabs>
          <w:tab w:val="left" w:pos="-284"/>
        </w:tabs>
        <w:adjustRightInd w:val="0"/>
        <w:spacing w:before="120"/>
        <w:ind w:left="142" w:right="645" w:hanging="567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</w:pPr>
      <w:r w:rsidRPr="00CA6F7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МФО не отвечает по обязательствам Агента перед Заемщиком, а Агент не отвечает по обязательствам Заемщика перед МФО. Каждая сторона самостоятельно несет ответственность по своим обязательствам, включая, но не ограничиваясь: трудовые, налоговые, микрофинансовые, гражданско-правовые и ины</w:t>
      </w:r>
      <w:r w:rsidR="00C14AA9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е</w:t>
      </w:r>
      <w:r w:rsidRPr="00CA6F7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 xml:space="preserve"> вид</w:t>
      </w:r>
      <w:r w:rsidR="00C14AA9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ы</w:t>
      </w:r>
      <w:r w:rsidRPr="00CA6F7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 xml:space="preserve"> обязательств.</w:t>
      </w:r>
    </w:p>
    <w:p w14:paraId="4733CE69" w14:textId="241D0DF7" w:rsidR="00BF393C" w:rsidRPr="00CA6F77" w:rsidRDefault="00BF393C" w:rsidP="00681549">
      <w:pPr>
        <w:pStyle w:val="a3"/>
        <w:numPr>
          <w:ilvl w:val="1"/>
          <w:numId w:val="4"/>
        </w:numPr>
        <w:tabs>
          <w:tab w:val="left" w:pos="684"/>
        </w:tabs>
        <w:spacing w:before="1" w:line="276" w:lineRule="auto"/>
        <w:ind w:left="142" w:right="645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A6F77">
        <w:rPr>
          <w:rFonts w:ascii="Times New Roman" w:hAnsi="Times New Roman" w:cs="Times New Roman"/>
          <w:sz w:val="24"/>
          <w:szCs w:val="24"/>
        </w:rPr>
        <w:t xml:space="preserve">В целях надлежащего оказания </w:t>
      </w:r>
      <w:r w:rsidR="00092582" w:rsidRPr="00CA6F77">
        <w:rPr>
          <w:rFonts w:ascii="Times New Roman" w:hAnsi="Times New Roman" w:cs="Times New Roman"/>
          <w:sz w:val="24"/>
          <w:szCs w:val="24"/>
        </w:rPr>
        <w:t>МФО</w:t>
      </w:r>
      <w:r w:rsidRPr="00CA6F77">
        <w:rPr>
          <w:rFonts w:ascii="Times New Roman" w:hAnsi="Times New Roman" w:cs="Times New Roman"/>
          <w:sz w:val="24"/>
          <w:szCs w:val="24"/>
        </w:rPr>
        <w:t xml:space="preserve"> услуг по Договору, заключаемому на условиях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настоящей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Оферты,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092582" w:rsidRPr="00CA6F77">
        <w:rPr>
          <w:rFonts w:ascii="Times New Roman" w:hAnsi="Times New Roman" w:cs="Times New Roman"/>
          <w:sz w:val="24"/>
          <w:szCs w:val="24"/>
        </w:rPr>
        <w:t>Агент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обязуется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до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начала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исполнения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своих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обязательств</w:t>
      </w:r>
      <w:r w:rsidRPr="00CA6F7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C14AA9">
        <w:rPr>
          <w:rFonts w:ascii="Times New Roman" w:hAnsi="Times New Roman" w:cs="Times New Roman"/>
          <w:sz w:val="24"/>
          <w:szCs w:val="24"/>
        </w:rPr>
        <w:t>в соответствии с</w:t>
      </w:r>
      <w:r w:rsidRPr="00CA6F7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п.</w:t>
      </w:r>
      <w:r w:rsidRPr="00CA6F7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hyperlink w:anchor="_bookmark0" w:history="1">
        <w:r w:rsidRPr="00CA6F77">
          <w:rPr>
            <w:rFonts w:ascii="Times New Roman" w:hAnsi="Times New Roman" w:cs="Times New Roman"/>
            <w:sz w:val="24"/>
            <w:szCs w:val="24"/>
          </w:rPr>
          <w:t>2.1.</w:t>
        </w:r>
        <w:r w:rsidRPr="00CA6F77">
          <w:rPr>
            <w:rFonts w:ascii="Times New Roman" w:hAnsi="Times New Roman" w:cs="Times New Roman"/>
            <w:spacing w:val="-11"/>
            <w:sz w:val="24"/>
            <w:szCs w:val="24"/>
          </w:rPr>
          <w:t xml:space="preserve"> </w:t>
        </w:r>
      </w:hyperlink>
      <w:r w:rsidRPr="00CA6F77">
        <w:rPr>
          <w:rFonts w:ascii="Times New Roman" w:hAnsi="Times New Roman" w:cs="Times New Roman"/>
          <w:sz w:val="24"/>
          <w:szCs w:val="24"/>
        </w:rPr>
        <w:t>настоящей</w:t>
      </w:r>
      <w:r w:rsidRPr="00CA6F77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Оферты</w:t>
      </w:r>
      <w:r w:rsidRPr="00CA6F7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осуществить</w:t>
      </w:r>
      <w:r w:rsidRPr="00CA6F7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акцепт</w:t>
      </w:r>
      <w:r w:rsidRPr="00CA6F7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Оферты</w:t>
      </w:r>
      <w:r w:rsidRPr="00CA6F7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в</w:t>
      </w:r>
      <w:r w:rsidRPr="00CA6F7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порядке,</w:t>
      </w:r>
      <w:r w:rsidRPr="00CA6F77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предусмотренном</w:t>
      </w:r>
      <w:r w:rsidRPr="00CA6F77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="00092582" w:rsidRPr="00CA6F77">
        <w:rPr>
          <w:rFonts w:ascii="Times New Roman" w:hAnsi="Times New Roman" w:cs="Times New Roman"/>
          <w:spacing w:val="-53"/>
          <w:sz w:val="24"/>
          <w:szCs w:val="24"/>
        </w:rPr>
        <w:t xml:space="preserve">        </w:t>
      </w:r>
      <w:r w:rsidR="00A35A02" w:rsidRPr="00CA6F77">
        <w:rPr>
          <w:rFonts w:ascii="Times New Roman" w:hAnsi="Times New Roman" w:cs="Times New Roman"/>
          <w:spacing w:val="-53"/>
          <w:sz w:val="24"/>
          <w:szCs w:val="24"/>
        </w:rPr>
        <w:t xml:space="preserve">  </w:t>
      </w:r>
      <w:r w:rsidR="00A35A02" w:rsidRPr="00CA6F77">
        <w:rPr>
          <w:rFonts w:ascii="Times New Roman" w:hAnsi="Times New Roman" w:cs="Times New Roman"/>
          <w:spacing w:val="-53"/>
          <w:sz w:val="24"/>
          <w:szCs w:val="24"/>
        </w:rPr>
        <w:tab/>
      </w:r>
      <w:r w:rsidRPr="00CA6F77">
        <w:rPr>
          <w:rFonts w:ascii="Times New Roman" w:hAnsi="Times New Roman" w:cs="Times New Roman"/>
          <w:sz w:val="24"/>
          <w:szCs w:val="24"/>
        </w:rPr>
        <w:t>разделом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hyperlink w:anchor="_bookmark1" w:history="1">
        <w:r w:rsidRPr="00CA6F77">
          <w:rPr>
            <w:rFonts w:ascii="Times New Roman" w:hAnsi="Times New Roman" w:cs="Times New Roman"/>
            <w:sz w:val="24"/>
            <w:szCs w:val="24"/>
          </w:rPr>
          <w:t>3</w:t>
        </w:r>
        <w:r w:rsidRPr="00CA6F77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</w:hyperlink>
      <w:r w:rsidRPr="00CA6F77">
        <w:rPr>
          <w:rFonts w:ascii="Times New Roman" w:hAnsi="Times New Roman" w:cs="Times New Roman"/>
          <w:sz w:val="24"/>
          <w:szCs w:val="24"/>
        </w:rPr>
        <w:t>настоящей</w:t>
      </w:r>
      <w:r w:rsidRPr="00CA6F7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Оферты.</w:t>
      </w:r>
    </w:p>
    <w:p w14:paraId="737C32AF" w14:textId="3CBE9059" w:rsidR="0038091B" w:rsidRPr="00C14AA9" w:rsidRDefault="007B458A" w:rsidP="00681549">
      <w:pPr>
        <w:pStyle w:val="a3"/>
        <w:widowControl/>
        <w:numPr>
          <w:ilvl w:val="1"/>
          <w:numId w:val="4"/>
        </w:numPr>
        <w:tabs>
          <w:tab w:val="left" w:pos="0"/>
        </w:tabs>
        <w:adjustRightInd w:val="0"/>
        <w:spacing w:before="120"/>
        <w:ind w:left="142" w:hanging="567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eastAsia="ru-RU"/>
        </w:rPr>
      </w:pPr>
      <w:r w:rsidRPr="00CA6F7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 xml:space="preserve">   </w:t>
      </w:r>
      <w:r w:rsidR="0038091B" w:rsidRPr="00CA6F7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 xml:space="preserve">Настоящий договор заключается сроком на 1 (один) год </w:t>
      </w:r>
      <w:r w:rsidR="0038091B" w:rsidRPr="00F71C4A">
        <w:rPr>
          <w:rFonts w:ascii="Times New Roman" w:hAnsi="Times New Roman" w:cs="Times New Roman"/>
          <w:sz w:val="24"/>
          <w:szCs w:val="24"/>
        </w:rPr>
        <w:t xml:space="preserve">с </w:t>
      </w:r>
      <w:r w:rsidR="00F71C4A" w:rsidRPr="00F71C4A">
        <w:rPr>
          <w:rFonts w:ascii="Times New Roman" w:hAnsi="Times New Roman" w:cs="Times New Roman"/>
          <w:sz w:val="24"/>
          <w:szCs w:val="24"/>
        </w:rPr>
        <w:t>возможной</w:t>
      </w:r>
      <w:r w:rsidR="0038091B" w:rsidRPr="00F71C4A">
        <w:rPr>
          <w:rFonts w:ascii="Times New Roman" w:hAnsi="Times New Roman" w:cs="Times New Roman"/>
          <w:sz w:val="24"/>
          <w:szCs w:val="24"/>
        </w:rPr>
        <w:t xml:space="preserve"> пролонгацией на новый срок.</w:t>
      </w:r>
      <w:r w:rsidR="0038091B" w:rsidRPr="00C14AA9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eastAsia="ru-RU"/>
        </w:rPr>
        <w:t xml:space="preserve"> </w:t>
      </w:r>
    </w:p>
    <w:p w14:paraId="7EB162B9" w14:textId="3D196061" w:rsidR="0038091B" w:rsidRPr="00CA6F77" w:rsidRDefault="007B458A" w:rsidP="00681549">
      <w:pPr>
        <w:pStyle w:val="a3"/>
        <w:widowControl/>
        <w:numPr>
          <w:ilvl w:val="1"/>
          <w:numId w:val="4"/>
        </w:numPr>
        <w:tabs>
          <w:tab w:val="left" w:pos="0"/>
        </w:tabs>
        <w:adjustRightInd w:val="0"/>
        <w:spacing w:before="120"/>
        <w:ind w:left="142" w:hanging="567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</w:pPr>
      <w:r w:rsidRPr="00CA6F7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 xml:space="preserve">   </w:t>
      </w:r>
      <w:r w:rsidR="0038091B" w:rsidRPr="00CA6F7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Все расчеты по настоящему Договору производятся в национальной валюте Республики Казахстан (тенге).</w:t>
      </w:r>
    </w:p>
    <w:p w14:paraId="61FCC6A3" w14:textId="395D36C7" w:rsidR="00092582" w:rsidRPr="00CA6F77" w:rsidRDefault="00092582" w:rsidP="00092582">
      <w:pPr>
        <w:pStyle w:val="a3"/>
        <w:widowControl/>
        <w:tabs>
          <w:tab w:val="left" w:pos="0"/>
        </w:tabs>
        <w:adjustRightInd w:val="0"/>
        <w:spacing w:before="120"/>
        <w:ind w:left="426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</w:pPr>
    </w:p>
    <w:p w14:paraId="0C1D4DF7" w14:textId="279763F8" w:rsidR="00092582" w:rsidRPr="00CA6F77" w:rsidRDefault="00092582" w:rsidP="00092582">
      <w:pPr>
        <w:tabs>
          <w:tab w:val="left" w:pos="4222"/>
        </w:tabs>
        <w:ind w:left="391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6F77">
        <w:rPr>
          <w:rFonts w:ascii="Times New Roman" w:hAnsi="Times New Roman" w:cs="Times New Roman"/>
          <w:b/>
          <w:sz w:val="24"/>
          <w:szCs w:val="24"/>
        </w:rPr>
        <w:t>3. Порядок</w:t>
      </w:r>
      <w:r w:rsidRPr="00CA6F77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b/>
          <w:sz w:val="24"/>
          <w:szCs w:val="24"/>
        </w:rPr>
        <w:t>акцепта</w:t>
      </w:r>
      <w:r w:rsidRPr="00CA6F77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b/>
          <w:sz w:val="24"/>
          <w:szCs w:val="24"/>
        </w:rPr>
        <w:t>Оферты</w:t>
      </w:r>
    </w:p>
    <w:p w14:paraId="3C9DDE37" w14:textId="41581751" w:rsidR="00092582" w:rsidRPr="00CA6F77" w:rsidRDefault="00092582" w:rsidP="00681549">
      <w:pPr>
        <w:pStyle w:val="a3"/>
        <w:numPr>
          <w:ilvl w:val="1"/>
          <w:numId w:val="5"/>
        </w:numPr>
        <w:spacing w:before="34" w:line="276" w:lineRule="auto"/>
        <w:ind w:left="142" w:right="525" w:hanging="56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A6F77">
        <w:rPr>
          <w:rFonts w:ascii="Times New Roman" w:hAnsi="Times New Roman" w:cs="Times New Roman"/>
          <w:sz w:val="24"/>
          <w:szCs w:val="24"/>
        </w:rPr>
        <w:t>Для</w:t>
      </w:r>
      <w:r w:rsidRPr="00CA6F7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заключения</w:t>
      </w:r>
      <w:r w:rsidRPr="00CA6F7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Договора</w:t>
      </w:r>
      <w:r w:rsidRPr="00CA6F7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на</w:t>
      </w:r>
      <w:r w:rsidRPr="00CA6F7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условиях</w:t>
      </w:r>
      <w:r w:rsidRPr="00CA6F7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настоящей</w:t>
      </w:r>
      <w:r w:rsidRPr="00CA6F7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Оферты</w:t>
      </w:r>
      <w:r w:rsidRPr="00CA6F7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Агент</w:t>
      </w:r>
      <w:r w:rsidRPr="00CA6F7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обязуется</w:t>
      </w:r>
      <w:r w:rsidRPr="00CA6F7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подробно</w:t>
      </w:r>
      <w:r w:rsidRPr="00CA6F7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ознакомиться</w:t>
      </w:r>
      <w:r w:rsidRPr="00CA6F77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с</w:t>
      </w:r>
      <w:r w:rsidRPr="00CA6F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текстом</w:t>
      </w:r>
      <w:r w:rsidRPr="00CA6F7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Оферты</w:t>
      </w:r>
      <w:r w:rsidRPr="00CA6F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и</w:t>
      </w:r>
      <w:r w:rsidRPr="00CA6F7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осуществить</w:t>
      </w:r>
      <w:r w:rsidRPr="00CA6F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ее полный</w:t>
      </w:r>
      <w:r w:rsidRPr="00CA6F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и</w:t>
      </w:r>
      <w:r w:rsidRPr="00CA6F7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безоговорочный</w:t>
      </w:r>
      <w:r w:rsidRPr="00CA6F7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акцепт</w:t>
      </w:r>
      <w:r w:rsidR="002814B8" w:rsidRPr="00CA6F77">
        <w:rPr>
          <w:rFonts w:ascii="Times New Roman" w:hAnsi="Times New Roman" w:cs="Times New Roman"/>
          <w:sz w:val="24"/>
          <w:szCs w:val="24"/>
        </w:rPr>
        <w:t>, д</w:t>
      </w:r>
      <w:r w:rsidRPr="00CA6F77">
        <w:rPr>
          <w:rFonts w:ascii="Times New Roman" w:hAnsi="Times New Roman" w:cs="Times New Roman"/>
          <w:sz w:val="24"/>
          <w:szCs w:val="24"/>
        </w:rPr>
        <w:t>ля</w:t>
      </w:r>
      <w:r w:rsidRPr="00CA6F7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акцепта</w:t>
      </w:r>
      <w:r w:rsidRPr="00CA6F7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Оферты</w:t>
      </w:r>
      <w:r w:rsidRPr="00CA6F7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Агент</w:t>
      </w:r>
      <w:r w:rsidRPr="00CA6F7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обязан</w:t>
      </w:r>
      <w:r w:rsidRPr="00CA6F7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иметь</w:t>
      </w:r>
      <w:r w:rsidRPr="00CA6F7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все необходимые учредительные документы,</w:t>
      </w:r>
      <w:r w:rsidRPr="00CA6F7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оформленные</w:t>
      </w:r>
      <w:r w:rsidRPr="00CA6F7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на имя</w:t>
      </w:r>
      <w:r w:rsidRPr="00CA6F77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 xml:space="preserve">Агента, а именно: </w:t>
      </w:r>
    </w:p>
    <w:p w14:paraId="76C1A55C" w14:textId="43CB5DC5" w:rsidR="008C7CAC" w:rsidRPr="00CA6F77" w:rsidRDefault="00092582" w:rsidP="007B458A">
      <w:pPr>
        <w:pStyle w:val="a4"/>
        <w:spacing w:line="276" w:lineRule="auto"/>
        <w:ind w:left="567" w:right="521" w:firstLine="425"/>
        <w:rPr>
          <w:rFonts w:ascii="Times New Roman" w:hAnsi="Times New Roman" w:cs="Times New Roman"/>
          <w:sz w:val="24"/>
          <w:szCs w:val="24"/>
        </w:rPr>
      </w:pPr>
      <w:r w:rsidRPr="00CA6F77">
        <w:rPr>
          <w:rFonts w:ascii="Times New Roman" w:hAnsi="Times New Roman" w:cs="Times New Roman"/>
          <w:sz w:val="24"/>
          <w:szCs w:val="24"/>
        </w:rPr>
        <w:t>3.1.1.</w:t>
      </w:r>
      <w:r w:rsidR="008C7CAC" w:rsidRPr="00CA6F77">
        <w:rPr>
          <w:rFonts w:ascii="Times New Roman" w:hAnsi="Times New Roman" w:cs="Times New Roman"/>
          <w:sz w:val="24"/>
          <w:szCs w:val="24"/>
        </w:rPr>
        <w:t xml:space="preserve">   </w:t>
      </w:r>
      <w:r w:rsidRPr="00CA6F77">
        <w:rPr>
          <w:rFonts w:ascii="Times New Roman" w:hAnsi="Times New Roman" w:cs="Times New Roman"/>
          <w:sz w:val="24"/>
          <w:szCs w:val="24"/>
        </w:rPr>
        <w:t xml:space="preserve">Для юридических лиц – Устав, справка о зарегистрированном юридическом лице, приказ на первого руководителя, </w:t>
      </w:r>
      <w:bookmarkStart w:id="0" w:name="_Hlk76984134"/>
      <w:r w:rsidRPr="00F71C4A">
        <w:rPr>
          <w:rFonts w:ascii="Times New Roman" w:hAnsi="Times New Roman" w:cs="Times New Roman"/>
          <w:sz w:val="24"/>
          <w:szCs w:val="24"/>
        </w:rPr>
        <w:t>по месту нахождения помещения</w:t>
      </w:r>
      <w:r w:rsidRPr="00CA6F77">
        <w:rPr>
          <w:rFonts w:ascii="Times New Roman" w:hAnsi="Times New Roman" w:cs="Times New Roman"/>
          <w:sz w:val="24"/>
          <w:szCs w:val="24"/>
        </w:rPr>
        <w:t xml:space="preserve"> – договор аренды помещения, и\ или правоустанавливающие документы на недвижимое имущество (помещение), банковские реквизиты</w:t>
      </w:r>
      <w:r w:rsidR="008C7CAC" w:rsidRPr="00CA6F77">
        <w:rPr>
          <w:rFonts w:ascii="Times New Roman" w:hAnsi="Times New Roman" w:cs="Times New Roman"/>
          <w:sz w:val="24"/>
          <w:szCs w:val="24"/>
        </w:rPr>
        <w:t>.</w:t>
      </w:r>
      <w:bookmarkEnd w:id="0"/>
    </w:p>
    <w:p w14:paraId="10A4F3AE" w14:textId="6B835AF6" w:rsidR="008C7CAC" w:rsidRPr="00CA6F77" w:rsidRDefault="008C7CAC" w:rsidP="007B458A">
      <w:pPr>
        <w:pStyle w:val="a4"/>
        <w:tabs>
          <w:tab w:val="left" w:pos="709"/>
          <w:tab w:val="left" w:pos="851"/>
        </w:tabs>
        <w:spacing w:line="276" w:lineRule="auto"/>
        <w:ind w:left="567" w:right="521" w:firstLine="426"/>
        <w:rPr>
          <w:rFonts w:ascii="Times New Roman" w:hAnsi="Times New Roman" w:cs="Times New Roman"/>
          <w:sz w:val="24"/>
          <w:szCs w:val="24"/>
        </w:rPr>
      </w:pPr>
      <w:r w:rsidRPr="00CA6F77">
        <w:rPr>
          <w:rFonts w:ascii="Times New Roman" w:hAnsi="Times New Roman" w:cs="Times New Roman"/>
          <w:sz w:val="24"/>
          <w:szCs w:val="24"/>
        </w:rPr>
        <w:t>3.1.2.</w:t>
      </w:r>
      <w:r w:rsidR="00092582" w:rsidRPr="00CA6F77">
        <w:rPr>
          <w:rFonts w:ascii="Times New Roman" w:hAnsi="Times New Roman" w:cs="Times New Roman"/>
          <w:sz w:val="24"/>
          <w:szCs w:val="24"/>
        </w:rPr>
        <w:t xml:space="preserve">  </w:t>
      </w:r>
      <w:r w:rsidRPr="00CA6F77">
        <w:rPr>
          <w:rFonts w:ascii="Times New Roman" w:hAnsi="Times New Roman" w:cs="Times New Roman"/>
          <w:sz w:val="24"/>
          <w:szCs w:val="24"/>
        </w:rPr>
        <w:t>Для индивидуальных предпринимателей – свидетельство о регистрации ИП и\или Талон регистрации в качестве ИП, удостоверение личности, по месту нахождения помещения – договор аренды помещения, и\или правоустанавливающие документы на недвижимое имущество (помещение), банковские реквизиты.</w:t>
      </w:r>
    </w:p>
    <w:p w14:paraId="17E4C1AD" w14:textId="350DEAAB" w:rsidR="00092582" w:rsidRPr="00CA6F77" w:rsidRDefault="00092582" w:rsidP="00681549">
      <w:pPr>
        <w:pStyle w:val="a4"/>
        <w:numPr>
          <w:ilvl w:val="0"/>
          <w:numId w:val="4"/>
        </w:numPr>
        <w:spacing w:line="276" w:lineRule="auto"/>
        <w:ind w:left="142" w:right="523" w:hanging="568"/>
        <w:rPr>
          <w:rFonts w:ascii="Times New Roman" w:hAnsi="Times New Roman" w:cs="Times New Roman"/>
          <w:sz w:val="24"/>
          <w:szCs w:val="24"/>
        </w:rPr>
      </w:pPr>
      <w:r w:rsidRPr="00CA6F77">
        <w:rPr>
          <w:rFonts w:ascii="Times New Roman" w:hAnsi="Times New Roman" w:cs="Times New Roman"/>
          <w:sz w:val="24"/>
          <w:szCs w:val="24"/>
        </w:rPr>
        <w:t xml:space="preserve">Акцепт считается полученным </w:t>
      </w:r>
      <w:r w:rsidR="008C7CAC" w:rsidRPr="00CA6F77">
        <w:rPr>
          <w:rFonts w:ascii="Times New Roman" w:hAnsi="Times New Roman" w:cs="Times New Roman"/>
          <w:sz w:val="24"/>
          <w:szCs w:val="24"/>
        </w:rPr>
        <w:t>МФО</w:t>
      </w:r>
      <w:r w:rsidRPr="00CA6F77">
        <w:rPr>
          <w:rFonts w:ascii="Times New Roman" w:hAnsi="Times New Roman" w:cs="Times New Roman"/>
          <w:sz w:val="24"/>
          <w:szCs w:val="24"/>
        </w:rPr>
        <w:t xml:space="preserve"> в момент </w:t>
      </w:r>
      <w:r w:rsidR="00F71C4A">
        <w:rPr>
          <w:rFonts w:ascii="Times New Roman" w:hAnsi="Times New Roman" w:cs="Times New Roman"/>
          <w:sz w:val="24"/>
          <w:szCs w:val="24"/>
        </w:rPr>
        <w:t>отправки заявки на регистрацию</w:t>
      </w:r>
      <w:r w:rsidRPr="00CA6F77">
        <w:rPr>
          <w:rFonts w:ascii="Times New Roman" w:hAnsi="Times New Roman" w:cs="Times New Roman"/>
          <w:sz w:val="24"/>
          <w:szCs w:val="24"/>
        </w:rPr>
        <w:t xml:space="preserve"> </w:t>
      </w:r>
      <w:r w:rsidR="008C7CAC" w:rsidRPr="00CA6F77">
        <w:rPr>
          <w:rFonts w:ascii="Times New Roman" w:hAnsi="Times New Roman" w:cs="Times New Roman"/>
          <w:sz w:val="24"/>
          <w:szCs w:val="24"/>
        </w:rPr>
        <w:t>Агентом</w:t>
      </w:r>
      <w:r w:rsidRPr="00CA6F77">
        <w:rPr>
          <w:rFonts w:ascii="Times New Roman" w:hAnsi="Times New Roman" w:cs="Times New Roman"/>
          <w:sz w:val="24"/>
          <w:szCs w:val="24"/>
        </w:rPr>
        <w:t xml:space="preserve"> в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B01647" w:rsidRPr="00CA6F77">
        <w:rPr>
          <w:rFonts w:ascii="Times New Roman" w:hAnsi="Times New Roman" w:cs="Times New Roman"/>
          <w:sz w:val="24"/>
          <w:szCs w:val="24"/>
        </w:rPr>
        <w:t>приложении</w:t>
      </w:r>
      <w:r w:rsidRPr="00CA6F7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и</w:t>
      </w:r>
      <w:r w:rsidRPr="00CA6F7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принятия</w:t>
      </w:r>
      <w:r w:rsidRPr="00CA6F7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настоящей</w:t>
      </w:r>
      <w:r w:rsidR="00D517BF" w:rsidRPr="00CA6F7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Оферты,</w:t>
      </w:r>
      <w:r w:rsidRPr="00CA6F7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для</w:t>
      </w:r>
      <w:r w:rsidRPr="00CA6F7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чего</w:t>
      </w:r>
      <w:r w:rsidRPr="00CA6F7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8C7CAC" w:rsidRPr="00CA6F77">
        <w:rPr>
          <w:rFonts w:ascii="Times New Roman" w:hAnsi="Times New Roman" w:cs="Times New Roman"/>
          <w:sz w:val="24"/>
          <w:szCs w:val="24"/>
        </w:rPr>
        <w:t>Агент</w:t>
      </w:r>
      <w:r w:rsidRPr="00CA6F7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должен</w:t>
      </w:r>
      <w:r w:rsidRPr="00CA6F7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последовательно</w:t>
      </w:r>
      <w:r w:rsidRPr="00CA6F7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совершить</w:t>
      </w:r>
      <w:r w:rsidRPr="00CA6F7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все</w:t>
      </w:r>
      <w:r w:rsidRPr="00CA6F7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8C7CAC" w:rsidRPr="00CA6F77">
        <w:rPr>
          <w:rFonts w:ascii="Times New Roman" w:hAnsi="Times New Roman" w:cs="Times New Roman"/>
          <w:sz w:val="24"/>
          <w:szCs w:val="24"/>
        </w:rPr>
        <w:t>нижеперечисленные</w:t>
      </w:r>
      <w:r w:rsidRPr="00CA6F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действи</w:t>
      </w:r>
      <w:r w:rsidR="00136AE6">
        <w:rPr>
          <w:rFonts w:ascii="Times New Roman" w:hAnsi="Times New Roman" w:cs="Times New Roman"/>
          <w:sz w:val="24"/>
          <w:szCs w:val="24"/>
        </w:rPr>
        <w:t>я</w:t>
      </w:r>
      <w:r w:rsidRPr="00CA6F77">
        <w:rPr>
          <w:rFonts w:ascii="Times New Roman" w:hAnsi="Times New Roman" w:cs="Times New Roman"/>
          <w:sz w:val="24"/>
          <w:szCs w:val="24"/>
        </w:rPr>
        <w:t>:</w:t>
      </w:r>
    </w:p>
    <w:p w14:paraId="7DAB2641" w14:textId="204ED47D" w:rsidR="00D517BF" w:rsidRPr="00CA6F77" w:rsidRDefault="00D517BF" w:rsidP="007B458A">
      <w:pPr>
        <w:pStyle w:val="a4"/>
        <w:tabs>
          <w:tab w:val="left" w:pos="426"/>
        </w:tabs>
        <w:spacing w:line="276" w:lineRule="auto"/>
        <w:ind w:left="993" w:right="523"/>
        <w:rPr>
          <w:rFonts w:ascii="Times New Roman" w:hAnsi="Times New Roman" w:cs="Times New Roman"/>
          <w:sz w:val="24"/>
          <w:szCs w:val="24"/>
        </w:rPr>
      </w:pPr>
      <w:r w:rsidRPr="00CA6F77">
        <w:rPr>
          <w:rFonts w:ascii="Times New Roman" w:hAnsi="Times New Roman" w:cs="Times New Roman"/>
          <w:sz w:val="24"/>
          <w:szCs w:val="24"/>
        </w:rPr>
        <w:tab/>
      </w:r>
      <w:r w:rsidRPr="00CA6F77">
        <w:rPr>
          <w:rFonts w:ascii="Times New Roman" w:hAnsi="Times New Roman" w:cs="Times New Roman"/>
          <w:sz w:val="24"/>
          <w:szCs w:val="24"/>
        </w:rPr>
        <w:tab/>
        <w:t>3.2.1.</w:t>
      </w:r>
      <w:r w:rsidR="002814B8" w:rsidRPr="00CA6F77">
        <w:rPr>
          <w:rFonts w:ascii="Times New Roman" w:hAnsi="Times New Roman" w:cs="Times New Roman"/>
          <w:sz w:val="24"/>
          <w:szCs w:val="24"/>
        </w:rPr>
        <w:t xml:space="preserve">  </w:t>
      </w:r>
      <w:r w:rsidRPr="00CA6F77">
        <w:rPr>
          <w:rFonts w:ascii="Times New Roman" w:hAnsi="Times New Roman" w:cs="Times New Roman"/>
          <w:sz w:val="24"/>
          <w:szCs w:val="24"/>
        </w:rPr>
        <w:t>Предоставить в полном объёме документы перечисленные в пп. 3.1.1 и 3.1.2.</w:t>
      </w:r>
    </w:p>
    <w:p w14:paraId="3DE6D0A8" w14:textId="4C03E782" w:rsidR="00092582" w:rsidRPr="00CA6F77" w:rsidRDefault="00D517BF" w:rsidP="007B458A">
      <w:pPr>
        <w:pStyle w:val="a4"/>
        <w:tabs>
          <w:tab w:val="left" w:pos="426"/>
        </w:tabs>
        <w:spacing w:line="276" w:lineRule="auto"/>
        <w:ind w:left="993" w:right="523"/>
        <w:rPr>
          <w:rFonts w:ascii="Times New Roman" w:hAnsi="Times New Roman" w:cs="Times New Roman"/>
          <w:sz w:val="24"/>
          <w:szCs w:val="24"/>
        </w:rPr>
      </w:pPr>
      <w:r w:rsidRPr="00CA6F77">
        <w:rPr>
          <w:rFonts w:ascii="Times New Roman" w:hAnsi="Times New Roman" w:cs="Times New Roman"/>
          <w:sz w:val="24"/>
          <w:szCs w:val="24"/>
        </w:rPr>
        <w:tab/>
      </w:r>
      <w:r w:rsidRPr="00CA6F77">
        <w:rPr>
          <w:rFonts w:ascii="Times New Roman" w:hAnsi="Times New Roman" w:cs="Times New Roman"/>
          <w:sz w:val="24"/>
          <w:szCs w:val="24"/>
        </w:rPr>
        <w:tab/>
        <w:t>3.2.2</w:t>
      </w:r>
      <w:r w:rsidR="002814B8" w:rsidRPr="00CA6F77">
        <w:rPr>
          <w:rFonts w:ascii="Times New Roman" w:hAnsi="Times New Roman" w:cs="Times New Roman"/>
          <w:sz w:val="24"/>
          <w:szCs w:val="24"/>
        </w:rPr>
        <w:t xml:space="preserve">. </w:t>
      </w:r>
      <w:r w:rsidRPr="00CA6F77">
        <w:rPr>
          <w:rFonts w:ascii="Times New Roman" w:hAnsi="Times New Roman" w:cs="Times New Roman"/>
          <w:sz w:val="24"/>
          <w:szCs w:val="24"/>
        </w:rPr>
        <w:t>У</w:t>
      </w:r>
      <w:r w:rsidR="00092582" w:rsidRPr="00CA6F77">
        <w:rPr>
          <w:rFonts w:ascii="Times New Roman" w:hAnsi="Times New Roman" w:cs="Times New Roman"/>
          <w:sz w:val="24"/>
          <w:szCs w:val="24"/>
        </w:rPr>
        <w:t>становить</w:t>
      </w:r>
      <w:r w:rsidR="00092582" w:rsidRPr="00CA6F7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2814B8" w:rsidRPr="00CA6F77">
        <w:rPr>
          <w:rFonts w:ascii="Times New Roman" w:hAnsi="Times New Roman" w:cs="Times New Roman"/>
          <w:sz w:val="24"/>
          <w:szCs w:val="24"/>
        </w:rPr>
        <w:t xml:space="preserve">и зарегистрироваться в качестве пользователя в </w:t>
      </w:r>
      <w:r w:rsidR="002814B8" w:rsidRPr="00CA6F7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мобильном приложении «</w:t>
      </w:r>
      <w:r w:rsidR="002814B8" w:rsidRPr="00CA6F77">
        <w:rPr>
          <w:rFonts w:ascii="Times New Roman" w:hAnsi="Times New Roman" w:cs="Times New Roman"/>
          <w:bCs/>
          <w:sz w:val="24"/>
          <w:szCs w:val="24"/>
          <w:lang w:val="en-US"/>
        </w:rPr>
        <w:t>Kreditomat</w:t>
      </w:r>
      <w:r w:rsidR="002814B8" w:rsidRPr="00CA6F77">
        <w:rPr>
          <w:rFonts w:ascii="Times New Roman" w:hAnsi="Times New Roman" w:cs="Times New Roman"/>
          <w:sz w:val="24"/>
          <w:szCs w:val="24"/>
        </w:rPr>
        <w:t xml:space="preserve"> </w:t>
      </w:r>
      <w:r w:rsidR="002814B8" w:rsidRPr="00CA6F77">
        <w:rPr>
          <w:rFonts w:ascii="Times New Roman" w:hAnsi="Times New Roman" w:cs="Times New Roman"/>
          <w:sz w:val="24"/>
          <w:szCs w:val="24"/>
          <w:lang w:val="en-US"/>
        </w:rPr>
        <w:t>Business</w:t>
      </w:r>
      <w:r w:rsidR="002814B8" w:rsidRPr="00CA6F7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»</w:t>
      </w:r>
      <w:r w:rsidR="00092582" w:rsidRPr="00CA6F77">
        <w:rPr>
          <w:rFonts w:ascii="Times New Roman" w:hAnsi="Times New Roman" w:cs="Times New Roman"/>
          <w:sz w:val="24"/>
          <w:szCs w:val="24"/>
        </w:rPr>
        <w:t>;</w:t>
      </w:r>
    </w:p>
    <w:p w14:paraId="5ADF8975" w14:textId="1887F243" w:rsidR="00092582" w:rsidRPr="00CA6F77" w:rsidRDefault="002814B8" w:rsidP="007B458A">
      <w:pPr>
        <w:pStyle w:val="a4"/>
        <w:tabs>
          <w:tab w:val="left" w:pos="426"/>
        </w:tabs>
        <w:spacing w:before="34" w:line="276" w:lineRule="auto"/>
        <w:ind w:left="969" w:right="515" w:firstLine="24"/>
        <w:jc w:val="left"/>
        <w:rPr>
          <w:rFonts w:ascii="Times New Roman" w:hAnsi="Times New Roman" w:cs="Times New Roman"/>
          <w:sz w:val="24"/>
          <w:szCs w:val="24"/>
        </w:rPr>
      </w:pPr>
      <w:r w:rsidRPr="00CA6F77">
        <w:rPr>
          <w:rFonts w:ascii="Times New Roman" w:hAnsi="Times New Roman" w:cs="Times New Roman"/>
          <w:sz w:val="24"/>
          <w:szCs w:val="24"/>
        </w:rPr>
        <w:t>3.2.3.</w:t>
      </w:r>
      <w:r w:rsidR="00092582" w:rsidRPr="00CA6F77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="00092582" w:rsidRPr="00CA6F77">
        <w:rPr>
          <w:rFonts w:ascii="Times New Roman" w:hAnsi="Times New Roman" w:cs="Times New Roman"/>
          <w:sz w:val="24"/>
          <w:szCs w:val="24"/>
        </w:rPr>
        <w:t>ввести</w:t>
      </w:r>
      <w:r w:rsidR="00092582" w:rsidRPr="00CA6F7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92582" w:rsidRPr="00CA6F77">
        <w:rPr>
          <w:rFonts w:ascii="Times New Roman" w:hAnsi="Times New Roman" w:cs="Times New Roman"/>
          <w:sz w:val="24"/>
          <w:szCs w:val="24"/>
        </w:rPr>
        <w:t>в</w:t>
      </w:r>
      <w:r w:rsidR="00092582" w:rsidRPr="00CA6F7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92582" w:rsidRPr="00CA6F77">
        <w:rPr>
          <w:rFonts w:ascii="Times New Roman" w:hAnsi="Times New Roman" w:cs="Times New Roman"/>
          <w:sz w:val="24"/>
          <w:szCs w:val="24"/>
        </w:rPr>
        <w:t>форм</w:t>
      </w:r>
      <w:r w:rsidRPr="00CA6F77">
        <w:rPr>
          <w:rFonts w:ascii="Times New Roman" w:hAnsi="Times New Roman" w:cs="Times New Roman"/>
          <w:sz w:val="24"/>
          <w:szCs w:val="24"/>
        </w:rPr>
        <w:t>у</w:t>
      </w:r>
      <w:r w:rsidR="00092582" w:rsidRPr="00CA6F7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2582" w:rsidRPr="00CA6F77">
        <w:rPr>
          <w:rFonts w:ascii="Times New Roman" w:hAnsi="Times New Roman" w:cs="Times New Roman"/>
          <w:sz w:val="24"/>
          <w:szCs w:val="24"/>
        </w:rPr>
        <w:t>регистрации</w:t>
      </w:r>
      <w:r w:rsidR="00092582" w:rsidRPr="00CA6F7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92582" w:rsidRPr="00CA6F77">
        <w:rPr>
          <w:rFonts w:ascii="Times New Roman" w:hAnsi="Times New Roman" w:cs="Times New Roman"/>
          <w:sz w:val="24"/>
          <w:szCs w:val="24"/>
        </w:rPr>
        <w:t>Абонентский</w:t>
      </w:r>
      <w:r w:rsidR="00092582" w:rsidRPr="00CA6F7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092582" w:rsidRPr="00CA6F77">
        <w:rPr>
          <w:rFonts w:ascii="Times New Roman" w:hAnsi="Times New Roman" w:cs="Times New Roman"/>
          <w:sz w:val="24"/>
          <w:szCs w:val="24"/>
        </w:rPr>
        <w:t>номер</w:t>
      </w:r>
      <w:r w:rsidR="00092582" w:rsidRPr="00CA6F7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2582" w:rsidRPr="00CA6F77">
        <w:rPr>
          <w:rFonts w:ascii="Times New Roman" w:hAnsi="Times New Roman" w:cs="Times New Roman"/>
          <w:sz w:val="24"/>
          <w:szCs w:val="24"/>
        </w:rPr>
        <w:t>в</w:t>
      </w:r>
      <w:r w:rsidR="00092582" w:rsidRPr="00CA6F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установленном</w:t>
      </w:r>
      <w:r w:rsidR="00092582" w:rsidRPr="00CA6F7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092582" w:rsidRPr="00CA6F77">
        <w:rPr>
          <w:rFonts w:ascii="Times New Roman" w:hAnsi="Times New Roman" w:cs="Times New Roman"/>
          <w:sz w:val="24"/>
          <w:szCs w:val="24"/>
        </w:rPr>
        <w:t>формате</w:t>
      </w:r>
      <w:r w:rsidRPr="00CA6F77">
        <w:rPr>
          <w:rFonts w:ascii="Times New Roman" w:hAnsi="Times New Roman" w:cs="Times New Roman"/>
          <w:sz w:val="24"/>
          <w:szCs w:val="24"/>
        </w:rPr>
        <w:t xml:space="preserve"> приложения</w:t>
      </w:r>
      <w:r w:rsidR="00092582" w:rsidRPr="00CA6F77">
        <w:rPr>
          <w:rFonts w:ascii="Times New Roman" w:hAnsi="Times New Roman" w:cs="Times New Roman"/>
          <w:sz w:val="24"/>
          <w:szCs w:val="24"/>
        </w:rPr>
        <w:t>.</w:t>
      </w:r>
      <w:r w:rsidR="00092582" w:rsidRPr="00CA6F7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2582" w:rsidRPr="00CA6F77">
        <w:rPr>
          <w:rFonts w:ascii="Times New Roman" w:hAnsi="Times New Roman" w:cs="Times New Roman"/>
          <w:sz w:val="24"/>
          <w:szCs w:val="24"/>
        </w:rPr>
        <w:t>Указанный</w:t>
      </w:r>
      <w:r w:rsidR="00092582" w:rsidRPr="00CA6F7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092582" w:rsidRPr="00CA6F77">
        <w:rPr>
          <w:rFonts w:ascii="Times New Roman" w:hAnsi="Times New Roman" w:cs="Times New Roman"/>
          <w:sz w:val="24"/>
          <w:szCs w:val="24"/>
        </w:rPr>
        <w:t>Клиентом</w:t>
      </w:r>
      <w:r w:rsidR="00092582" w:rsidRPr="00CA6F77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pacing w:val="-53"/>
          <w:sz w:val="24"/>
          <w:szCs w:val="24"/>
        </w:rPr>
        <w:t xml:space="preserve">     </w:t>
      </w:r>
      <w:r w:rsidRPr="00CA6F77">
        <w:rPr>
          <w:rFonts w:ascii="Times New Roman" w:hAnsi="Times New Roman" w:cs="Times New Roman"/>
          <w:spacing w:val="-53"/>
          <w:sz w:val="24"/>
          <w:szCs w:val="24"/>
        </w:rPr>
        <w:tab/>
      </w:r>
      <w:r w:rsidR="00092582" w:rsidRPr="00CA6F77">
        <w:rPr>
          <w:rFonts w:ascii="Times New Roman" w:hAnsi="Times New Roman" w:cs="Times New Roman"/>
          <w:sz w:val="24"/>
          <w:szCs w:val="24"/>
        </w:rPr>
        <w:t>при регистрации учетной записи Абонентский номер будет использоваться в качестве имени</w:t>
      </w:r>
      <w:r w:rsidR="00092582"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092582" w:rsidRPr="00CA6F77">
        <w:rPr>
          <w:rFonts w:ascii="Times New Roman" w:hAnsi="Times New Roman" w:cs="Times New Roman"/>
          <w:sz w:val="24"/>
          <w:szCs w:val="24"/>
        </w:rPr>
        <w:t>Клиента</w:t>
      </w:r>
      <w:r w:rsidR="00092582" w:rsidRPr="00CA6F7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092582" w:rsidRPr="00CA6F77">
        <w:rPr>
          <w:rFonts w:ascii="Times New Roman" w:hAnsi="Times New Roman" w:cs="Times New Roman"/>
          <w:sz w:val="24"/>
          <w:szCs w:val="24"/>
        </w:rPr>
        <w:t>(login)</w:t>
      </w:r>
      <w:r w:rsidR="00092582" w:rsidRPr="00CA6F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092582" w:rsidRPr="00CA6F77">
        <w:rPr>
          <w:rFonts w:ascii="Times New Roman" w:hAnsi="Times New Roman" w:cs="Times New Roman"/>
          <w:sz w:val="24"/>
          <w:szCs w:val="24"/>
        </w:rPr>
        <w:t>при Использовании</w:t>
      </w:r>
      <w:r w:rsidR="00092582" w:rsidRPr="00CA6F7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B01647" w:rsidRPr="00CA6F77">
        <w:rPr>
          <w:rFonts w:ascii="Times New Roman" w:hAnsi="Times New Roman" w:cs="Times New Roman"/>
          <w:sz w:val="24"/>
          <w:szCs w:val="24"/>
        </w:rPr>
        <w:t>Приложения</w:t>
      </w:r>
      <w:r w:rsidR="00092582" w:rsidRPr="00CA6F77">
        <w:rPr>
          <w:rFonts w:ascii="Times New Roman" w:hAnsi="Times New Roman" w:cs="Times New Roman"/>
          <w:sz w:val="24"/>
          <w:szCs w:val="24"/>
        </w:rPr>
        <w:t>;</w:t>
      </w:r>
    </w:p>
    <w:p w14:paraId="4CA931D5" w14:textId="743D4552" w:rsidR="00092582" w:rsidRPr="00CA6F77" w:rsidRDefault="00433DB0" w:rsidP="007B458A">
      <w:pPr>
        <w:pStyle w:val="a4"/>
        <w:tabs>
          <w:tab w:val="left" w:pos="426"/>
        </w:tabs>
        <w:spacing w:line="276" w:lineRule="auto"/>
        <w:ind w:left="969" w:right="515" w:firstLine="24"/>
        <w:jc w:val="left"/>
        <w:rPr>
          <w:rFonts w:ascii="Times New Roman" w:hAnsi="Times New Roman" w:cs="Times New Roman"/>
          <w:spacing w:val="-53"/>
          <w:sz w:val="24"/>
          <w:szCs w:val="24"/>
        </w:rPr>
      </w:pPr>
      <w:r w:rsidRPr="00CA6F77">
        <w:rPr>
          <w:rFonts w:ascii="Times New Roman" w:hAnsi="Times New Roman" w:cs="Times New Roman"/>
          <w:sz w:val="24"/>
          <w:szCs w:val="24"/>
        </w:rPr>
        <w:t>3.2.4.</w:t>
      </w:r>
      <w:r w:rsidR="00092582"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092582" w:rsidRPr="00CA6F77">
        <w:rPr>
          <w:rFonts w:ascii="Times New Roman" w:hAnsi="Times New Roman" w:cs="Times New Roman"/>
          <w:sz w:val="24"/>
          <w:szCs w:val="24"/>
        </w:rPr>
        <w:t>принять настоящую Оферту путем проставления «галочки» (символа «</w:t>
      </w:r>
      <w:r w:rsidR="00092582" w:rsidRPr="00CA6F77">
        <w:rPr>
          <w:rFonts w:ascii="Segoe UI Emoji" w:hAnsi="Segoe UI Emoji" w:cs="Segoe UI Emoji"/>
          <w:sz w:val="24"/>
          <w:szCs w:val="24"/>
        </w:rPr>
        <w:t>☑</w:t>
      </w:r>
      <w:r w:rsidR="00092582" w:rsidRPr="00CA6F77">
        <w:rPr>
          <w:rFonts w:ascii="Times New Roman" w:hAnsi="Times New Roman" w:cs="Times New Roman"/>
          <w:sz w:val="24"/>
          <w:szCs w:val="24"/>
        </w:rPr>
        <w:t>») в соответствующей</w:t>
      </w:r>
      <w:r w:rsidR="00092582" w:rsidRPr="00CA6F77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="002814B8" w:rsidRPr="00CA6F77">
        <w:rPr>
          <w:rFonts w:ascii="Times New Roman" w:hAnsi="Times New Roman" w:cs="Times New Roman"/>
          <w:spacing w:val="-53"/>
          <w:sz w:val="24"/>
          <w:szCs w:val="24"/>
        </w:rPr>
        <w:t xml:space="preserve">   </w:t>
      </w:r>
      <w:r w:rsidR="002814B8" w:rsidRPr="00CA6F77">
        <w:rPr>
          <w:rFonts w:ascii="Times New Roman" w:hAnsi="Times New Roman" w:cs="Times New Roman"/>
          <w:spacing w:val="-53"/>
          <w:sz w:val="24"/>
          <w:szCs w:val="24"/>
        </w:rPr>
        <w:tab/>
      </w:r>
      <w:r w:rsidR="00A35A02" w:rsidRPr="00CA6F77">
        <w:rPr>
          <w:rFonts w:ascii="Times New Roman" w:hAnsi="Times New Roman" w:cs="Times New Roman"/>
          <w:sz w:val="24"/>
          <w:szCs w:val="24"/>
        </w:rPr>
        <w:t xml:space="preserve">графе </w:t>
      </w:r>
      <w:r w:rsidR="00A35A02" w:rsidRPr="00CA6F77">
        <w:rPr>
          <w:rFonts w:ascii="Times New Roman" w:hAnsi="Times New Roman" w:cs="Times New Roman"/>
          <w:spacing w:val="-2"/>
          <w:sz w:val="24"/>
          <w:szCs w:val="24"/>
        </w:rPr>
        <w:t>регистрации</w:t>
      </w:r>
      <w:r w:rsidR="00092582" w:rsidRPr="00CA6F77">
        <w:rPr>
          <w:rFonts w:ascii="Times New Roman" w:hAnsi="Times New Roman" w:cs="Times New Roman"/>
          <w:sz w:val="24"/>
          <w:szCs w:val="24"/>
        </w:rPr>
        <w:t>;</w:t>
      </w:r>
    </w:p>
    <w:p w14:paraId="11E99A8A" w14:textId="4177F40D" w:rsidR="00092582" w:rsidRPr="00CA6F77" w:rsidRDefault="00433DB0" w:rsidP="007B458A">
      <w:pPr>
        <w:pStyle w:val="a4"/>
        <w:tabs>
          <w:tab w:val="left" w:pos="426"/>
        </w:tabs>
        <w:spacing w:line="276" w:lineRule="auto"/>
        <w:ind w:left="969" w:firstLine="24"/>
        <w:jc w:val="left"/>
        <w:rPr>
          <w:rFonts w:ascii="Times New Roman" w:hAnsi="Times New Roman" w:cs="Times New Roman"/>
          <w:sz w:val="24"/>
          <w:szCs w:val="24"/>
        </w:rPr>
      </w:pPr>
      <w:r w:rsidRPr="00CA6F77">
        <w:rPr>
          <w:rFonts w:ascii="Times New Roman" w:hAnsi="Times New Roman" w:cs="Times New Roman"/>
          <w:sz w:val="24"/>
          <w:szCs w:val="24"/>
        </w:rPr>
        <w:t>3.2.5.</w:t>
      </w:r>
      <w:r w:rsidR="00092582" w:rsidRPr="00CA6F77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="00092582" w:rsidRPr="00CA6F77">
        <w:rPr>
          <w:rFonts w:ascii="Times New Roman" w:hAnsi="Times New Roman" w:cs="Times New Roman"/>
          <w:sz w:val="24"/>
          <w:szCs w:val="24"/>
        </w:rPr>
        <w:t>осуществить</w:t>
      </w:r>
      <w:r w:rsidR="00092582" w:rsidRPr="00CA6F77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="00092582" w:rsidRPr="00CA6F77">
        <w:rPr>
          <w:rFonts w:ascii="Times New Roman" w:hAnsi="Times New Roman" w:cs="Times New Roman"/>
          <w:sz w:val="24"/>
          <w:szCs w:val="24"/>
        </w:rPr>
        <w:t>привязку</w:t>
      </w:r>
      <w:r w:rsidR="00092582" w:rsidRPr="00CA6F77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="00092582" w:rsidRPr="00CA6F77">
        <w:rPr>
          <w:rFonts w:ascii="Times New Roman" w:hAnsi="Times New Roman" w:cs="Times New Roman"/>
          <w:sz w:val="24"/>
          <w:szCs w:val="24"/>
        </w:rPr>
        <w:t>пользовательского</w:t>
      </w:r>
      <w:r w:rsidR="00092582" w:rsidRPr="00CA6F7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092582" w:rsidRPr="00CA6F77">
        <w:rPr>
          <w:rFonts w:ascii="Times New Roman" w:hAnsi="Times New Roman" w:cs="Times New Roman"/>
          <w:sz w:val="24"/>
          <w:szCs w:val="24"/>
        </w:rPr>
        <w:t>устройства</w:t>
      </w:r>
      <w:r w:rsidR="00092582" w:rsidRPr="00CA6F77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Агента</w:t>
      </w:r>
      <w:r w:rsidR="00092582" w:rsidRPr="00CA6F77">
        <w:rPr>
          <w:rFonts w:ascii="Times New Roman" w:hAnsi="Times New Roman" w:cs="Times New Roman"/>
          <w:sz w:val="24"/>
          <w:szCs w:val="24"/>
        </w:rPr>
        <w:t>,</w:t>
      </w:r>
      <w:r w:rsidR="00092582" w:rsidRPr="00CA6F7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092582" w:rsidRPr="00CA6F77">
        <w:rPr>
          <w:rFonts w:ascii="Times New Roman" w:hAnsi="Times New Roman" w:cs="Times New Roman"/>
          <w:sz w:val="24"/>
          <w:szCs w:val="24"/>
        </w:rPr>
        <w:t>указав</w:t>
      </w:r>
      <w:r w:rsidR="00092582" w:rsidRPr="00CA6F77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="00092582" w:rsidRPr="00CA6F77">
        <w:rPr>
          <w:rFonts w:ascii="Times New Roman" w:hAnsi="Times New Roman" w:cs="Times New Roman"/>
          <w:sz w:val="24"/>
          <w:szCs w:val="24"/>
        </w:rPr>
        <w:t>в</w:t>
      </w:r>
      <w:r w:rsidR="00092582" w:rsidRPr="00CA6F77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="00092582" w:rsidRPr="00CA6F77">
        <w:rPr>
          <w:rFonts w:ascii="Times New Roman" w:hAnsi="Times New Roman" w:cs="Times New Roman"/>
          <w:sz w:val="24"/>
          <w:szCs w:val="24"/>
        </w:rPr>
        <w:t>форме</w:t>
      </w:r>
      <w:r w:rsidR="00092582" w:rsidRPr="00CA6F77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="00092582" w:rsidRPr="00CA6F77">
        <w:rPr>
          <w:rFonts w:ascii="Times New Roman" w:hAnsi="Times New Roman" w:cs="Times New Roman"/>
          <w:sz w:val="24"/>
          <w:szCs w:val="24"/>
        </w:rPr>
        <w:t>регистрации</w:t>
      </w:r>
      <w:r w:rsidR="00092582" w:rsidRPr="00CA6F77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="00092582" w:rsidRPr="00CA6F77">
        <w:rPr>
          <w:rFonts w:ascii="Times New Roman" w:hAnsi="Times New Roman" w:cs="Times New Roman"/>
          <w:sz w:val="24"/>
          <w:szCs w:val="24"/>
        </w:rPr>
        <w:t>код,</w:t>
      </w:r>
      <w:r w:rsidR="00092582" w:rsidRPr="00CA6F77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="00092582" w:rsidRPr="00CA6F77">
        <w:rPr>
          <w:rFonts w:ascii="Times New Roman" w:hAnsi="Times New Roman" w:cs="Times New Roman"/>
          <w:sz w:val="24"/>
          <w:szCs w:val="24"/>
        </w:rPr>
        <w:t>полученный</w:t>
      </w:r>
      <w:r w:rsidR="00092582" w:rsidRPr="00CA6F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092582" w:rsidRPr="00CA6F77">
        <w:rPr>
          <w:rFonts w:ascii="Times New Roman" w:hAnsi="Times New Roman" w:cs="Times New Roman"/>
          <w:sz w:val="24"/>
          <w:szCs w:val="24"/>
        </w:rPr>
        <w:t>от</w:t>
      </w:r>
      <w:r w:rsidR="00092582" w:rsidRPr="00CA6F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МФО</w:t>
      </w:r>
      <w:r w:rsidR="00092582" w:rsidRPr="00CA6F7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="00092582" w:rsidRPr="00CA6F77">
        <w:rPr>
          <w:rFonts w:ascii="Times New Roman" w:hAnsi="Times New Roman" w:cs="Times New Roman"/>
          <w:sz w:val="24"/>
          <w:szCs w:val="24"/>
        </w:rPr>
        <w:t>в</w:t>
      </w:r>
      <w:r w:rsidR="00092582" w:rsidRPr="00CA6F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092582" w:rsidRPr="00CA6F77">
        <w:rPr>
          <w:rFonts w:ascii="Times New Roman" w:hAnsi="Times New Roman" w:cs="Times New Roman"/>
          <w:sz w:val="24"/>
          <w:szCs w:val="24"/>
        </w:rPr>
        <w:t>SMS-сообщении;</w:t>
      </w:r>
    </w:p>
    <w:p w14:paraId="49DA51A9" w14:textId="30CB1145" w:rsidR="00092582" w:rsidRPr="00CA6F77" w:rsidRDefault="00433DB0" w:rsidP="007B458A">
      <w:pPr>
        <w:pStyle w:val="a4"/>
        <w:tabs>
          <w:tab w:val="left" w:pos="426"/>
        </w:tabs>
        <w:spacing w:before="1"/>
        <w:ind w:left="993" w:firstLine="0"/>
        <w:jc w:val="left"/>
        <w:rPr>
          <w:rFonts w:ascii="Times New Roman" w:hAnsi="Times New Roman" w:cs="Times New Roman"/>
          <w:sz w:val="24"/>
          <w:szCs w:val="24"/>
        </w:rPr>
      </w:pPr>
      <w:r w:rsidRPr="00CA6F77">
        <w:rPr>
          <w:rFonts w:ascii="Times New Roman" w:hAnsi="Times New Roman" w:cs="Times New Roman"/>
          <w:sz w:val="24"/>
          <w:szCs w:val="24"/>
        </w:rPr>
        <w:t>3.2.6.</w:t>
      </w:r>
      <w:r w:rsidR="00092582" w:rsidRPr="00CA6F77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="00092582" w:rsidRPr="00CA6F77">
        <w:rPr>
          <w:rFonts w:ascii="Times New Roman" w:hAnsi="Times New Roman" w:cs="Times New Roman"/>
          <w:sz w:val="24"/>
          <w:szCs w:val="24"/>
        </w:rPr>
        <w:t>установить</w:t>
      </w:r>
      <w:r w:rsidR="00092582" w:rsidRPr="00CA6F7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92582" w:rsidRPr="00CA6F77">
        <w:rPr>
          <w:rFonts w:ascii="Times New Roman" w:hAnsi="Times New Roman" w:cs="Times New Roman"/>
          <w:sz w:val="24"/>
          <w:szCs w:val="24"/>
        </w:rPr>
        <w:t>пароль</w:t>
      </w:r>
      <w:r w:rsidR="00092582" w:rsidRPr="00CA6F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092582" w:rsidRPr="00CA6F77">
        <w:rPr>
          <w:rFonts w:ascii="Times New Roman" w:hAnsi="Times New Roman" w:cs="Times New Roman"/>
          <w:sz w:val="24"/>
          <w:szCs w:val="24"/>
        </w:rPr>
        <w:t>в</w:t>
      </w:r>
      <w:r w:rsidR="00092582" w:rsidRPr="00CA6F7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092582" w:rsidRPr="00CA6F77">
        <w:rPr>
          <w:rFonts w:ascii="Times New Roman" w:hAnsi="Times New Roman" w:cs="Times New Roman"/>
          <w:sz w:val="24"/>
          <w:szCs w:val="24"/>
        </w:rPr>
        <w:t>Приложение.</w:t>
      </w:r>
    </w:p>
    <w:p w14:paraId="2E4343E2" w14:textId="77777777" w:rsidR="007B458A" w:rsidRPr="00CA6F77" w:rsidRDefault="007B458A" w:rsidP="00681549">
      <w:pPr>
        <w:pStyle w:val="a3"/>
        <w:numPr>
          <w:ilvl w:val="1"/>
          <w:numId w:val="5"/>
        </w:numPr>
        <w:tabs>
          <w:tab w:val="left" w:pos="684"/>
        </w:tabs>
        <w:spacing w:before="34" w:line="276" w:lineRule="auto"/>
        <w:ind w:right="522"/>
        <w:contextualSpacing w:val="0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577B9CB5" w14:textId="7F63AF26" w:rsidR="00092582" w:rsidRPr="00CA6F77" w:rsidRDefault="00092582" w:rsidP="00681549">
      <w:pPr>
        <w:pStyle w:val="a3"/>
        <w:numPr>
          <w:ilvl w:val="1"/>
          <w:numId w:val="5"/>
        </w:numPr>
        <w:tabs>
          <w:tab w:val="left" w:pos="142"/>
        </w:tabs>
        <w:spacing w:before="34" w:line="276" w:lineRule="auto"/>
        <w:ind w:left="142" w:right="522" w:hanging="56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A6F77">
        <w:rPr>
          <w:rFonts w:ascii="Times New Roman" w:hAnsi="Times New Roman" w:cs="Times New Roman"/>
          <w:sz w:val="24"/>
          <w:szCs w:val="24"/>
        </w:rPr>
        <w:t>С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момента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совершения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433DB0" w:rsidRPr="00CA6F77">
        <w:rPr>
          <w:rFonts w:ascii="Times New Roman" w:hAnsi="Times New Roman" w:cs="Times New Roman"/>
          <w:sz w:val="24"/>
          <w:szCs w:val="24"/>
        </w:rPr>
        <w:t>Агентом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акцепта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настоящей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Оферты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433DB0" w:rsidRPr="00CA6F77">
        <w:rPr>
          <w:rFonts w:ascii="Times New Roman" w:hAnsi="Times New Roman" w:cs="Times New Roman"/>
          <w:sz w:val="24"/>
          <w:szCs w:val="24"/>
        </w:rPr>
        <w:t>Агент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вправе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осуществлять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Использование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B01647" w:rsidRPr="00CA6F77">
        <w:rPr>
          <w:rFonts w:ascii="Times New Roman" w:hAnsi="Times New Roman" w:cs="Times New Roman"/>
          <w:sz w:val="24"/>
          <w:szCs w:val="24"/>
        </w:rPr>
        <w:t>Приложения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в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порядке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и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на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условиях,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содержащихся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в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настоящей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Оферте,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433DB0" w:rsidRPr="00CA6F77">
        <w:rPr>
          <w:rFonts w:ascii="Times New Roman" w:hAnsi="Times New Roman" w:cs="Times New Roman"/>
          <w:sz w:val="24"/>
          <w:szCs w:val="24"/>
        </w:rPr>
        <w:t>правилами предоставления микрокредитов</w:t>
      </w:r>
      <w:r w:rsidRPr="00CA6F77">
        <w:rPr>
          <w:rFonts w:ascii="Times New Roman" w:hAnsi="Times New Roman" w:cs="Times New Roman"/>
          <w:sz w:val="24"/>
          <w:szCs w:val="24"/>
        </w:rPr>
        <w:t xml:space="preserve">, которые регламентируют порядок </w:t>
      </w:r>
      <w:r w:rsidR="00433DB0" w:rsidRPr="00CA6F77">
        <w:rPr>
          <w:rFonts w:ascii="Times New Roman" w:hAnsi="Times New Roman" w:cs="Times New Roman"/>
          <w:sz w:val="24"/>
          <w:szCs w:val="24"/>
        </w:rPr>
        <w:t>выдачи микрокредитов.</w:t>
      </w:r>
      <w:r w:rsidRPr="00CA6F77">
        <w:rPr>
          <w:rFonts w:ascii="Times New Roman" w:hAnsi="Times New Roman" w:cs="Times New Roman"/>
          <w:sz w:val="24"/>
          <w:szCs w:val="24"/>
        </w:rPr>
        <w:t xml:space="preserve"> Использование </w:t>
      </w:r>
      <w:r w:rsidR="00B01647" w:rsidRPr="00CA6F77">
        <w:rPr>
          <w:rFonts w:ascii="Times New Roman" w:hAnsi="Times New Roman" w:cs="Times New Roman"/>
          <w:sz w:val="24"/>
          <w:szCs w:val="24"/>
        </w:rPr>
        <w:t>Приложения</w:t>
      </w:r>
      <w:r w:rsidRPr="00CA6F77">
        <w:rPr>
          <w:rFonts w:ascii="Times New Roman" w:hAnsi="Times New Roman" w:cs="Times New Roman"/>
          <w:sz w:val="24"/>
          <w:szCs w:val="24"/>
        </w:rPr>
        <w:t xml:space="preserve"> </w:t>
      </w:r>
      <w:r w:rsidR="00433DB0" w:rsidRPr="00CA6F77">
        <w:rPr>
          <w:rFonts w:ascii="Times New Roman" w:hAnsi="Times New Roman" w:cs="Times New Roman"/>
          <w:sz w:val="24"/>
          <w:szCs w:val="24"/>
        </w:rPr>
        <w:t>Агентом</w:t>
      </w:r>
      <w:r w:rsidRPr="00CA6F77">
        <w:rPr>
          <w:rFonts w:ascii="Times New Roman" w:hAnsi="Times New Roman" w:cs="Times New Roman"/>
          <w:sz w:val="24"/>
          <w:szCs w:val="24"/>
        </w:rPr>
        <w:t xml:space="preserve"> свидетельствует о полном</w:t>
      </w:r>
      <w:r w:rsidRPr="00CA6F77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="00433DB0" w:rsidRPr="00CA6F77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="00A35A02" w:rsidRPr="00CA6F77">
        <w:rPr>
          <w:rFonts w:ascii="Times New Roman" w:hAnsi="Times New Roman" w:cs="Times New Roman"/>
          <w:spacing w:val="-53"/>
          <w:sz w:val="24"/>
          <w:szCs w:val="24"/>
        </w:rPr>
        <w:t xml:space="preserve">  </w:t>
      </w:r>
      <w:r w:rsidR="00A35A02" w:rsidRPr="00CA6F77">
        <w:rPr>
          <w:rFonts w:ascii="Times New Roman" w:hAnsi="Times New Roman" w:cs="Times New Roman"/>
          <w:spacing w:val="-53"/>
          <w:sz w:val="24"/>
          <w:szCs w:val="24"/>
        </w:rPr>
        <w:tab/>
      </w:r>
      <w:r w:rsidRPr="00CA6F77">
        <w:rPr>
          <w:rFonts w:ascii="Times New Roman" w:hAnsi="Times New Roman" w:cs="Times New Roman"/>
          <w:sz w:val="24"/>
          <w:szCs w:val="24"/>
        </w:rPr>
        <w:t>и</w:t>
      </w:r>
      <w:r w:rsidRPr="00CA6F7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безоговорочном принятии</w:t>
      </w:r>
      <w:r w:rsidRPr="00CA6F7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(акцепте)</w:t>
      </w:r>
      <w:r w:rsidRPr="00CA6F7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условий</w:t>
      </w:r>
      <w:r w:rsidRPr="00CA6F7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настоящей</w:t>
      </w:r>
      <w:r w:rsidRPr="00CA6F7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Оферты.</w:t>
      </w:r>
    </w:p>
    <w:p w14:paraId="3C379D34" w14:textId="0E726DB9" w:rsidR="00092582" w:rsidRPr="00CA6F77" w:rsidRDefault="00092582" w:rsidP="00681549">
      <w:pPr>
        <w:pStyle w:val="a3"/>
        <w:numPr>
          <w:ilvl w:val="1"/>
          <w:numId w:val="5"/>
        </w:numPr>
        <w:tabs>
          <w:tab w:val="left" w:pos="142"/>
        </w:tabs>
        <w:spacing w:line="278" w:lineRule="auto"/>
        <w:ind w:left="142" w:right="522" w:hanging="56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A6F77">
        <w:rPr>
          <w:rFonts w:ascii="Times New Roman" w:hAnsi="Times New Roman" w:cs="Times New Roman"/>
          <w:sz w:val="24"/>
          <w:szCs w:val="24"/>
        </w:rPr>
        <w:t>Клиент,</w:t>
      </w:r>
      <w:r w:rsidRPr="00CA6F7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принимая</w:t>
      </w:r>
      <w:r w:rsidRPr="00CA6F7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условия</w:t>
      </w:r>
      <w:r w:rsidRPr="00CA6F7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настоящей</w:t>
      </w:r>
      <w:r w:rsidRPr="00CA6F7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Оферты</w:t>
      </w:r>
      <w:r w:rsidRPr="00CA6F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(в</w:t>
      </w:r>
      <w:r w:rsidRPr="00CA6F7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полном</w:t>
      </w:r>
      <w:r w:rsidRPr="00CA6F7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объеме</w:t>
      </w:r>
      <w:r w:rsidRPr="00CA6F7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без</w:t>
      </w:r>
      <w:r w:rsidRPr="00CA6F7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каких-либо</w:t>
      </w:r>
      <w:r w:rsidRPr="00CA6F7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изъятий),</w:t>
      </w:r>
      <w:r w:rsidRPr="00CA6F7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также</w:t>
      </w:r>
      <w:r w:rsidRPr="00CA6F7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тем</w:t>
      </w:r>
      <w:r w:rsidR="00333F1A" w:rsidRPr="00CA6F77">
        <w:rPr>
          <w:rFonts w:ascii="Times New Roman" w:hAnsi="Times New Roman" w:cs="Times New Roman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самым</w:t>
      </w:r>
      <w:r w:rsidRPr="00CA6F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подтверждает,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что:</w:t>
      </w:r>
    </w:p>
    <w:p w14:paraId="3C969860" w14:textId="23F6F5A4" w:rsidR="00092582" w:rsidRPr="00CA6F77" w:rsidRDefault="00047102" w:rsidP="00C40A3C">
      <w:pPr>
        <w:tabs>
          <w:tab w:val="left" w:pos="970"/>
        </w:tabs>
        <w:spacing w:line="243" w:lineRule="exact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CA6F77">
        <w:rPr>
          <w:rFonts w:ascii="Times New Roman" w:hAnsi="Times New Roman" w:cs="Times New Roman"/>
          <w:sz w:val="24"/>
          <w:szCs w:val="24"/>
        </w:rPr>
        <w:t xml:space="preserve">3.4.1.  </w:t>
      </w:r>
      <w:r w:rsidR="00092582" w:rsidRPr="00CA6F77">
        <w:rPr>
          <w:rFonts w:ascii="Times New Roman" w:hAnsi="Times New Roman" w:cs="Times New Roman"/>
          <w:sz w:val="24"/>
          <w:szCs w:val="24"/>
        </w:rPr>
        <w:t>Договор</w:t>
      </w:r>
      <w:r w:rsidR="00092582" w:rsidRPr="00CA6F7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2582" w:rsidRPr="00CA6F77">
        <w:rPr>
          <w:rFonts w:ascii="Times New Roman" w:hAnsi="Times New Roman" w:cs="Times New Roman"/>
          <w:sz w:val="24"/>
          <w:szCs w:val="24"/>
        </w:rPr>
        <w:t>не</w:t>
      </w:r>
      <w:r w:rsidR="00092582" w:rsidRPr="00CA6F7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92582" w:rsidRPr="00CA6F77">
        <w:rPr>
          <w:rFonts w:ascii="Times New Roman" w:hAnsi="Times New Roman" w:cs="Times New Roman"/>
          <w:sz w:val="24"/>
          <w:szCs w:val="24"/>
        </w:rPr>
        <w:t>лишает</w:t>
      </w:r>
      <w:r w:rsidR="00092582" w:rsidRPr="00CA6F7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092582" w:rsidRPr="00CA6F77">
        <w:rPr>
          <w:rFonts w:ascii="Times New Roman" w:hAnsi="Times New Roman" w:cs="Times New Roman"/>
          <w:sz w:val="24"/>
          <w:szCs w:val="24"/>
        </w:rPr>
        <w:t>его</w:t>
      </w:r>
      <w:r w:rsidR="00092582" w:rsidRPr="00CA6F7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092582" w:rsidRPr="00CA6F77">
        <w:rPr>
          <w:rFonts w:ascii="Times New Roman" w:hAnsi="Times New Roman" w:cs="Times New Roman"/>
          <w:sz w:val="24"/>
          <w:szCs w:val="24"/>
        </w:rPr>
        <w:t>прав,</w:t>
      </w:r>
      <w:r w:rsidR="00092582" w:rsidRPr="00CA6F7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2582" w:rsidRPr="00CA6F77">
        <w:rPr>
          <w:rFonts w:ascii="Times New Roman" w:hAnsi="Times New Roman" w:cs="Times New Roman"/>
          <w:sz w:val="24"/>
          <w:szCs w:val="24"/>
        </w:rPr>
        <w:t>обычно</w:t>
      </w:r>
      <w:r w:rsidR="00092582" w:rsidRPr="00CA6F7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2582" w:rsidRPr="00CA6F77">
        <w:rPr>
          <w:rFonts w:ascii="Times New Roman" w:hAnsi="Times New Roman" w:cs="Times New Roman"/>
          <w:sz w:val="24"/>
          <w:szCs w:val="24"/>
        </w:rPr>
        <w:t>предоставляемых</w:t>
      </w:r>
      <w:r w:rsidR="00092582" w:rsidRPr="00CA6F7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092582" w:rsidRPr="00CA6F77">
        <w:rPr>
          <w:rFonts w:ascii="Times New Roman" w:hAnsi="Times New Roman" w:cs="Times New Roman"/>
          <w:sz w:val="24"/>
          <w:szCs w:val="24"/>
        </w:rPr>
        <w:t>по</w:t>
      </w:r>
      <w:r w:rsidR="00092582" w:rsidRPr="00CA6F7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2582" w:rsidRPr="00CA6F77">
        <w:rPr>
          <w:rFonts w:ascii="Times New Roman" w:hAnsi="Times New Roman" w:cs="Times New Roman"/>
          <w:sz w:val="24"/>
          <w:szCs w:val="24"/>
        </w:rPr>
        <w:t>таким</w:t>
      </w:r>
      <w:r w:rsidR="00092582" w:rsidRPr="00CA6F7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092582" w:rsidRPr="00CA6F77">
        <w:rPr>
          <w:rFonts w:ascii="Times New Roman" w:hAnsi="Times New Roman" w:cs="Times New Roman"/>
          <w:sz w:val="24"/>
          <w:szCs w:val="24"/>
        </w:rPr>
        <w:t>договорам;</w:t>
      </w:r>
    </w:p>
    <w:p w14:paraId="6BB9B6B9" w14:textId="7D4A3C44" w:rsidR="000910EA" w:rsidRPr="00CA6F77" w:rsidRDefault="00047102" w:rsidP="00C40A3C">
      <w:pPr>
        <w:tabs>
          <w:tab w:val="left" w:pos="970"/>
        </w:tabs>
        <w:spacing w:before="1" w:line="271" w:lineRule="auto"/>
        <w:ind w:left="993" w:right="529"/>
        <w:jc w:val="both"/>
        <w:rPr>
          <w:rFonts w:ascii="Times New Roman" w:hAnsi="Times New Roman" w:cs="Times New Roman"/>
          <w:sz w:val="24"/>
          <w:szCs w:val="24"/>
        </w:rPr>
      </w:pPr>
      <w:r w:rsidRPr="00CA6F77">
        <w:rPr>
          <w:rFonts w:ascii="Times New Roman" w:hAnsi="Times New Roman" w:cs="Times New Roman"/>
          <w:sz w:val="24"/>
          <w:szCs w:val="24"/>
        </w:rPr>
        <w:t xml:space="preserve">3.4.2. </w:t>
      </w:r>
      <w:r w:rsidR="00092582" w:rsidRPr="00CA6F77">
        <w:rPr>
          <w:rFonts w:ascii="Times New Roman" w:hAnsi="Times New Roman" w:cs="Times New Roman"/>
          <w:sz w:val="24"/>
          <w:szCs w:val="24"/>
        </w:rPr>
        <w:t>Договор</w:t>
      </w:r>
      <w:r w:rsidR="00092582"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092582" w:rsidRPr="00CA6F77">
        <w:rPr>
          <w:rFonts w:ascii="Times New Roman" w:hAnsi="Times New Roman" w:cs="Times New Roman"/>
          <w:sz w:val="24"/>
          <w:szCs w:val="24"/>
        </w:rPr>
        <w:t>не</w:t>
      </w:r>
      <w:r w:rsidR="00092582"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092582" w:rsidRPr="00CA6F77">
        <w:rPr>
          <w:rFonts w:ascii="Times New Roman" w:hAnsi="Times New Roman" w:cs="Times New Roman"/>
          <w:sz w:val="24"/>
          <w:szCs w:val="24"/>
        </w:rPr>
        <w:t>исключает</w:t>
      </w:r>
      <w:r w:rsidR="00092582"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092582" w:rsidRPr="00CA6F77">
        <w:rPr>
          <w:rFonts w:ascii="Times New Roman" w:hAnsi="Times New Roman" w:cs="Times New Roman"/>
          <w:sz w:val="24"/>
          <w:szCs w:val="24"/>
        </w:rPr>
        <w:t>и</w:t>
      </w:r>
      <w:r w:rsidR="00092582"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092582" w:rsidRPr="00CA6F77">
        <w:rPr>
          <w:rFonts w:ascii="Times New Roman" w:hAnsi="Times New Roman" w:cs="Times New Roman"/>
          <w:sz w:val="24"/>
          <w:szCs w:val="24"/>
        </w:rPr>
        <w:t>не</w:t>
      </w:r>
      <w:r w:rsidR="00092582"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092582" w:rsidRPr="00CA6F77">
        <w:rPr>
          <w:rFonts w:ascii="Times New Roman" w:hAnsi="Times New Roman" w:cs="Times New Roman"/>
          <w:sz w:val="24"/>
          <w:szCs w:val="24"/>
        </w:rPr>
        <w:t>ограничивает</w:t>
      </w:r>
      <w:r w:rsidR="00092582"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092582" w:rsidRPr="00CA6F77">
        <w:rPr>
          <w:rFonts w:ascii="Times New Roman" w:hAnsi="Times New Roman" w:cs="Times New Roman"/>
          <w:sz w:val="24"/>
          <w:szCs w:val="24"/>
        </w:rPr>
        <w:t>ответственность</w:t>
      </w:r>
      <w:r w:rsidR="00092582"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0910EA" w:rsidRPr="00CA6F77">
        <w:rPr>
          <w:rFonts w:ascii="Times New Roman" w:hAnsi="Times New Roman" w:cs="Times New Roman"/>
          <w:sz w:val="24"/>
          <w:szCs w:val="24"/>
        </w:rPr>
        <w:t>МФО</w:t>
      </w:r>
      <w:r w:rsidR="00092582"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092582" w:rsidRPr="00CA6F77">
        <w:rPr>
          <w:rFonts w:ascii="Times New Roman" w:hAnsi="Times New Roman" w:cs="Times New Roman"/>
          <w:sz w:val="24"/>
          <w:szCs w:val="24"/>
        </w:rPr>
        <w:t>за</w:t>
      </w:r>
      <w:r w:rsidR="00092582"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092582" w:rsidRPr="00CA6F77">
        <w:rPr>
          <w:rFonts w:ascii="Times New Roman" w:hAnsi="Times New Roman" w:cs="Times New Roman"/>
          <w:sz w:val="24"/>
          <w:szCs w:val="24"/>
        </w:rPr>
        <w:t>нарушение</w:t>
      </w:r>
      <w:r w:rsidR="00092582" w:rsidRPr="00CA6F77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="000910EA" w:rsidRPr="00CA6F77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="000910EA" w:rsidRPr="00CA6F77">
        <w:rPr>
          <w:rFonts w:ascii="Times New Roman" w:hAnsi="Times New Roman" w:cs="Times New Roman"/>
          <w:spacing w:val="-53"/>
          <w:sz w:val="24"/>
          <w:szCs w:val="24"/>
        </w:rPr>
        <w:tab/>
      </w:r>
      <w:r w:rsidR="00092582" w:rsidRPr="00CA6F77">
        <w:rPr>
          <w:rFonts w:ascii="Times New Roman" w:hAnsi="Times New Roman" w:cs="Times New Roman"/>
          <w:sz w:val="24"/>
          <w:szCs w:val="24"/>
        </w:rPr>
        <w:t>обязательст</w:t>
      </w:r>
      <w:r w:rsidR="000910EA" w:rsidRPr="00CA6F77">
        <w:rPr>
          <w:rFonts w:ascii="Times New Roman" w:hAnsi="Times New Roman" w:cs="Times New Roman"/>
          <w:sz w:val="24"/>
          <w:szCs w:val="24"/>
        </w:rPr>
        <w:t>в.</w:t>
      </w:r>
    </w:p>
    <w:p w14:paraId="12B1A2CB" w14:textId="7154A4B9" w:rsidR="00092582" w:rsidRPr="00CA6F77" w:rsidRDefault="00047102" w:rsidP="00C40A3C">
      <w:pPr>
        <w:tabs>
          <w:tab w:val="left" w:pos="970"/>
        </w:tabs>
        <w:spacing w:before="1" w:line="271" w:lineRule="auto"/>
        <w:ind w:left="993" w:right="529"/>
        <w:jc w:val="both"/>
        <w:rPr>
          <w:rFonts w:ascii="Times New Roman" w:hAnsi="Times New Roman" w:cs="Times New Roman"/>
          <w:sz w:val="24"/>
          <w:szCs w:val="24"/>
        </w:rPr>
      </w:pPr>
      <w:r w:rsidRPr="00CA6F77">
        <w:rPr>
          <w:rFonts w:ascii="Times New Roman" w:hAnsi="Times New Roman" w:cs="Times New Roman"/>
          <w:sz w:val="24"/>
          <w:szCs w:val="24"/>
        </w:rPr>
        <w:t xml:space="preserve">3.4.3. </w:t>
      </w:r>
      <w:r w:rsidR="00092582" w:rsidRPr="00CA6F77">
        <w:rPr>
          <w:rFonts w:ascii="Times New Roman" w:hAnsi="Times New Roman" w:cs="Times New Roman"/>
          <w:sz w:val="24"/>
          <w:szCs w:val="24"/>
        </w:rPr>
        <w:t>Клиент</w:t>
      </w:r>
      <w:r w:rsidR="00092582" w:rsidRPr="00CA6F7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092582" w:rsidRPr="00CA6F77">
        <w:rPr>
          <w:rFonts w:ascii="Times New Roman" w:hAnsi="Times New Roman" w:cs="Times New Roman"/>
          <w:sz w:val="24"/>
          <w:szCs w:val="24"/>
        </w:rPr>
        <w:t>ознакомлен</w:t>
      </w:r>
      <w:r w:rsidR="00092582" w:rsidRPr="00CA6F7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2582" w:rsidRPr="00CA6F77">
        <w:rPr>
          <w:rFonts w:ascii="Times New Roman" w:hAnsi="Times New Roman" w:cs="Times New Roman"/>
          <w:sz w:val="24"/>
          <w:szCs w:val="24"/>
        </w:rPr>
        <w:t>и</w:t>
      </w:r>
      <w:r w:rsidR="00092582" w:rsidRPr="00CA6F7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092582" w:rsidRPr="00CA6F77">
        <w:rPr>
          <w:rFonts w:ascii="Times New Roman" w:hAnsi="Times New Roman" w:cs="Times New Roman"/>
          <w:sz w:val="24"/>
          <w:szCs w:val="24"/>
        </w:rPr>
        <w:t>полностью</w:t>
      </w:r>
      <w:r w:rsidR="00092582" w:rsidRPr="00CA6F7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092582" w:rsidRPr="00CA6F77">
        <w:rPr>
          <w:rFonts w:ascii="Times New Roman" w:hAnsi="Times New Roman" w:cs="Times New Roman"/>
          <w:sz w:val="24"/>
          <w:szCs w:val="24"/>
        </w:rPr>
        <w:t>согласен</w:t>
      </w:r>
      <w:r w:rsidR="00092582" w:rsidRPr="00CA6F7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2582" w:rsidRPr="00CA6F77">
        <w:rPr>
          <w:rFonts w:ascii="Times New Roman" w:hAnsi="Times New Roman" w:cs="Times New Roman"/>
          <w:sz w:val="24"/>
          <w:szCs w:val="24"/>
        </w:rPr>
        <w:t>с</w:t>
      </w:r>
      <w:r w:rsidR="00092582" w:rsidRPr="00CA6F7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092582" w:rsidRPr="00CA6F77">
        <w:rPr>
          <w:rFonts w:ascii="Times New Roman" w:hAnsi="Times New Roman" w:cs="Times New Roman"/>
          <w:sz w:val="24"/>
          <w:szCs w:val="24"/>
        </w:rPr>
        <w:t>Договором,</w:t>
      </w:r>
      <w:r w:rsidR="00092582" w:rsidRPr="00CA6F7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092582" w:rsidRPr="00CA6F77">
        <w:rPr>
          <w:rFonts w:ascii="Times New Roman" w:hAnsi="Times New Roman" w:cs="Times New Roman"/>
          <w:sz w:val="24"/>
          <w:szCs w:val="24"/>
        </w:rPr>
        <w:t>положения</w:t>
      </w:r>
      <w:r w:rsidR="00092582" w:rsidRPr="00CA6F7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2582" w:rsidRPr="00CA6F77">
        <w:rPr>
          <w:rFonts w:ascii="Times New Roman" w:hAnsi="Times New Roman" w:cs="Times New Roman"/>
          <w:sz w:val="24"/>
          <w:szCs w:val="24"/>
        </w:rPr>
        <w:t>которого</w:t>
      </w:r>
      <w:r w:rsidR="00092582" w:rsidRPr="00CA6F7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2582" w:rsidRPr="00CA6F77">
        <w:rPr>
          <w:rFonts w:ascii="Times New Roman" w:hAnsi="Times New Roman" w:cs="Times New Roman"/>
          <w:sz w:val="24"/>
          <w:szCs w:val="24"/>
        </w:rPr>
        <w:t>понимает</w:t>
      </w:r>
      <w:r w:rsidR="00092582" w:rsidRPr="00CA6F7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2582" w:rsidRPr="00CA6F77">
        <w:rPr>
          <w:rFonts w:ascii="Times New Roman" w:hAnsi="Times New Roman" w:cs="Times New Roman"/>
          <w:sz w:val="24"/>
          <w:szCs w:val="24"/>
        </w:rPr>
        <w:t>и</w:t>
      </w:r>
      <w:r w:rsidR="00092582" w:rsidRPr="00CA6F7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092582" w:rsidRPr="00CA6F77">
        <w:rPr>
          <w:rFonts w:ascii="Times New Roman" w:hAnsi="Times New Roman" w:cs="Times New Roman"/>
          <w:sz w:val="24"/>
          <w:szCs w:val="24"/>
        </w:rPr>
        <w:t>обязуется</w:t>
      </w:r>
      <w:r w:rsidR="000910EA" w:rsidRPr="00CA6F77">
        <w:rPr>
          <w:rFonts w:ascii="Times New Roman" w:hAnsi="Times New Roman" w:cs="Times New Roman"/>
          <w:sz w:val="24"/>
          <w:szCs w:val="24"/>
        </w:rPr>
        <w:t xml:space="preserve"> </w:t>
      </w:r>
      <w:r w:rsidR="00092582" w:rsidRPr="00CA6F77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="00092582" w:rsidRPr="00CA6F77">
        <w:rPr>
          <w:rFonts w:ascii="Times New Roman" w:hAnsi="Times New Roman" w:cs="Times New Roman"/>
          <w:sz w:val="24"/>
          <w:szCs w:val="24"/>
        </w:rPr>
        <w:t>неукоснительно</w:t>
      </w:r>
      <w:r w:rsidR="00092582" w:rsidRPr="00CA6F7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092582" w:rsidRPr="00CA6F77">
        <w:rPr>
          <w:rFonts w:ascii="Times New Roman" w:hAnsi="Times New Roman" w:cs="Times New Roman"/>
          <w:sz w:val="24"/>
          <w:szCs w:val="24"/>
        </w:rPr>
        <w:t>соблюдать;</w:t>
      </w:r>
    </w:p>
    <w:p w14:paraId="470E9910" w14:textId="10CEB36B" w:rsidR="00092582" w:rsidRPr="00CA6F77" w:rsidRDefault="00092582" w:rsidP="00681549">
      <w:pPr>
        <w:pStyle w:val="a3"/>
        <w:numPr>
          <w:ilvl w:val="1"/>
          <w:numId w:val="5"/>
        </w:numPr>
        <w:tabs>
          <w:tab w:val="left" w:pos="142"/>
        </w:tabs>
        <w:spacing w:line="276" w:lineRule="auto"/>
        <w:ind w:left="142" w:right="521" w:hanging="56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A6F77">
        <w:rPr>
          <w:rFonts w:ascii="Times New Roman" w:hAnsi="Times New Roman" w:cs="Times New Roman"/>
          <w:sz w:val="24"/>
          <w:szCs w:val="24"/>
        </w:rPr>
        <w:t xml:space="preserve">Принимая настоящую Оферту, </w:t>
      </w:r>
      <w:r w:rsidR="00B01647" w:rsidRPr="00CA6F77">
        <w:rPr>
          <w:rFonts w:ascii="Times New Roman" w:hAnsi="Times New Roman" w:cs="Times New Roman"/>
          <w:sz w:val="24"/>
          <w:szCs w:val="24"/>
        </w:rPr>
        <w:t>Агент</w:t>
      </w:r>
      <w:r w:rsidRPr="00CA6F77">
        <w:rPr>
          <w:rFonts w:ascii="Times New Roman" w:hAnsi="Times New Roman" w:cs="Times New Roman"/>
          <w:sz w:val="24"/>
          <w:szCs w:val="24"/>
        </w:rPr>
        <w:t xml:space="preserve"> также подтверждает действительность данного им </w:t>
      </w:r>
      <w:r w:rsidR="00B01647" w:rsidRPr="00CA6F77">
        <w:rPr>
          <w:rFonts w:ascii="Times New Roman" w:hAnsi="Times New Roman" w:cs="Times New Roman"/>
          <w:sz w:val="24"/>
          <w:szCs w:val="24"/>
        </w:rPr>
        <w:t>МФО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 xml:space="preserve">согласия на </w:t>
      </w:r>
      <w:r w:rsidR="00B01647" w:rsidRPr="00CA6F77">
        <w:rPr>
          <w:rFonts w:ascii="Times New Roman" w:hAnsi="Times New Roman" w:cs="Times New Roman"/>
          <w:sz w:val="24"/>
          <w:szCs w:val="24"/>
        </w:rPr>
        <w:t>сбор</w:t>
      </w:r>
      <w:r w:rsidR="00FC5C36">
        <w:rPr>
          <w:rFonts w:ascii="Times New Roman" w:hAnsi="Times New Roman" w:cs="Times New Roman"/>
          <w:sz w:val="24"/>
          <w:szCs w:val="24"/>
        </w:rPr>
        <w:t xml:space="preserve">, </w:t>
      </w:r>
      <w:r w:rsidRPr="00CA6F77">
        <w:rPr>
          <w:rFonts w:ascii="Times New Roman" w:hAnsi="Times New Roman" w:cs="Times New Roman"/>
          <w:sz w:val="24"/>
          <w:szCs w:val="24"/>
        </w:rPr>
        <w:t>обработку</w:t>
      </w:r>
      <w:r w:rsidR="00FC5C36">
        <w:rPr>
          <w:rFonts w:ascii="Times New Roman" w:hAnsi="Times New Roman" w:cs="Times New Roman"/>
          <w:sz w:val="24"/>
          <w:szCs w:val="24"/>
        </w:rPr>
        <w:t xml:space="preserve">, хранение и передачу </w:t>
      </w:r>
      <w:r w:rsidRPr="00CA6F77">
        <w:rPr>
          <w:rFonts w:ascii="Times New Roman" w:hAnsi="Times New Roman" w:cs="Times New Roman"/>
          <w:sz w:val="24"/>
          <w:szCs w:val="24"/>
        </w:rPr>
        <w:t xml:space="preserve">персональных данных, в том числе в информационных системах </w:t>
      </w:r>
      <w:r w:rsidR="00B01647" w:rsidRPr="00CA6F77">
        <w:rPr>
          <w:rFonts w:ascii="Times New Roman" w:hAnsi="Times New Roman" w:cs="Times New Roman"/>
          <w:sz w:val="24"/>
          <w:szCs w:val="24"/>
        </w:rPr>
        <w:t>МФО</w:t>
      </w:r>
      <w:r w:rsidRPr="00CA6F77">
        <w:rPr>
          <w:rFonts w:ascii="Times New Roman" w:hAnsi="Times New Roman" w:cs="Times New Roman"/>
          <w:sz w:val="24"/>
          <w:szCs w:val="24"/>
        </w:rPr>
        <w:t>,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и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 xml:space="preserve">совершение иных действий, предусмотренных </w:t>
      </w:r>
      <w:r w:rsidR="00B01647" w:rsidRPr="00CA6F77">
        <w:rPr>
          <w:rFonts w:ascii="Times New Roman" w:hAnsi="Times New Roman" w:cs="Times New Roman"/>
          <w:sz w:val="24"/>
          <w:szCs w:val="24"/>
        </w:rPr>
        <w:t>действующим Законодательством РК.</w:t>
      </w:r>
    </w:p>
    <w:p w14:paraId="50938B3C" w14:textId="61A7F960" w:rsidR="00F97ED3" w:rsidRPr="00CA6F77" w:rsidRDefault="00092582" w:rsidP="00681549">
      <w:pPr>
        <w:pStyle w:val="a3"/>
        <w:widowControl/>
        <w:numPr>
          <w:ilvl w:val="1"/>
          <w:numId w:val="5"/>
        </w:numPr>
        <w:tabs>
          <w:tab w:val="left" w:pos="142"/>
          <w:tab w:val="left" w:pos="1418"/>
        </w:tabs>
        <w:adjustRightInd w:val="0"/>
        <w:spacing w:before="120" w:line="273" w:lineRule="auto"/>
        <w:ind w:left="142" w:right="523" w:hanging="568"/>
        <w:contextualSpacing w:val="0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</w:pPr>
      <w:r w:rsidRPr="00CA6F77">
        <w:rPr>
          <w:rFonts w:ascii="Times New Roman" w:hAnsi="Times New Roman" w:cs="Times New Roman"/>
          <w:sz w:val="24"/>
          <w:szCs w:val="24"/>
        </w:rPr>
        <w:t>Принимая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настоящую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Оферту,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F97ED3" w:rsidRPr="00CA6F77">
        <w:rPr>
          <w:rFonts w:ascii="Times New Roman" w:hAnsi="Times New Roman" w:cs="Times New Roman"/>
          <w:sz w:val="24"/>
          <w:szCs w:val="24"/>
        </w:rPr>
        <w:t>Заемщик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дает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согласие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F97ED3" w:rsidRPr="00CA6F77">
        <w:rPr>
          <w:rFonts w:ascii="Times New Roman" w:hAnsi="Times New Roman" w:cs="Times New Roman"/>
          <w:sz w:val="24"/>
          <w:szCs w:val="24"/>
        </w:rPr>
        <w:t>МФО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на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проведение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F71C4A" w:rsidRPr="00CA6F77">
        <w:rPr>
          <w:rFonts w:ascii="Times New Roman" w:hAnsi="Times New Roman" w:cs="Times New Roman"/>
          <w:sz w:val="24"/>
          <w:szCs w:val="24"/>
        </w:rPr>
        <w:t>идентификации</w:t>
      </w:r>
      <w:r w:rsidR="00F71C4A"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F71C4A">
        <w:rPr>
          <w:rFonts w:ascii="Times New Roman" w:hAnsi="Times New Roman" w:cs="Times New Roman"/>
          <w:spacing w:val="1"/>
          <w:sz w:val="24"/>
          <w:szCs w:val="24"/>
        </w:rPr>
        <w:t xml:space="preserve"> и </w:t>
      </w:r>
      <w:r w:rsidR="00F97ED3" w:rsidRPr="00CA6F77">
        <w:rPr>
          <w:rFonts w:ascii="Times New Roman" w:hAnsi="Times New Roman" w:cs="Times New Roman"/>
          <w:sz w:val="24"/>
          <w:szCs w:val="24"/>
        </w:rPr>
        <w:t>аутентификации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F97ED3" w:rsidRPr="00CA6F77">
        <w:rPr>
          <w:rFonts w:ascii="Times New Roman" w:hAnsi="Times New Roman" w:cs="Times New Roman"/>
          <w:sz w:val="24"/>
          <w:szCs w:val="24"/>
        </w:rPr>
        <w:t>Заемщика</w:t>
      </w:r>
      <w:r w:rsidRPr="00CA6F77">
        <w:rPr>
          <w:rFonts w:ascii="Times New Roman" w:hAnsi="Times New Roman" w:cs="Times New Roman"/>
          <w:sz w:val="24"/>
          <w:szCs w:val="24"/>
        </w:rPr>
        <w:t xml:space="preserve"> и обязуется предоставить по требованию </w:t>
      </w:r>
      <w:r w:rsidR="00F97ED3" w:rsidRPr="00CA6F77">
        <w:rPr>
          <w:rFonts w:ascii="Times New Roman" w:hAnsi="Times New Roman" w:cs="Times New Roman"/>
          <w:sz w:val="24"/>
          <w:szCs w:val="24"/>
        </w:rPr>
        <w:t>МФО</w:t>
      </w:r>
      <w:r w:rsidRPr="00CA6F77">
        <w:rPr>
          <w:rFonts w:ascii="Times New Roman" w:hAnsi="Times New Roman" w:cs="Times New Roman"/>
          <w:sz w:val="24"/>
          <w:szCs w:val="24"/>
        </w:rPr>
        <w:t xml:space="preserve"> любые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необходимые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для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проведения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такой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идентификации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документы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и/или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информацию.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</w:p>
    <w:p w14:paraId="6C1F0905" w14:textId="0D130468" w:rsidR="007B458A" w:rsidRPr="00CA6F77" w:rsidRDefault="00092582" w:rsidP="00681549">
      <w:pPr>
        <w:pStyle w:val="a3"/>
        <w:widowControl/>
        <w:numPr>
          <w:ilvl w:val="1"/>
          <w:numId w:val="5"/>
        </w:numPr>
        <w:tabs>
          <w:tab w:val="left" w:pos="142"/>
          <w:tab w:val="left" w:pos="1418"/>
        </w:tabs>
        <w:adjustRightInd w:val="0"/>
        <w:spacing w:before="120" w:line="273" w:lineRule="auto"/>
        <w:ind w:left="142" w:right="523" w:hanging="568"/>
        <w:contextualSpacing w:val="0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</w:pPr>
      <w:r w:rsidRPr="00CA6F77">
        <w:rPr>
          <w:rFonts w:ascii="Times New Roman" w:hAnsi="Times New Roman" w:cs="Times New Roman"/>
          <w:sz w:val="24"/>
          <w:szCs w:val="24"/>
        </w:rPr>
        <w:t>Если</w:t>
      </w:r>
      <w:r w:rsidRPr="00CA6F7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иное</w:t>
      </w:r>
      <w:r w:rsidRPr="00CA6F7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прямо</w:t>
      </w:r>
      <w:r w:rsidRPr="00CA6F7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не</w:t>
      </w:r>
      <w:r w:rsidRPr="00CA6F7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предусмотрено</w:t>
      </w:r>
      <w:r w:rsidRPr="00CA6F7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действующим</w:t>
      </w:r>
      <w:r w:rsidRPr="00CA6F7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законодательством</w:t>
      </w:r>
      <w:r w:rsidRPr="00CA6F7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F97ED3" w:rsidRPr="00CA6F77">
        <w:rPr>
          <w:rFonts w:ascii="Times New Roman" w:hAnsi="Times New Roman" w:cs="Times New Roman"/>
          <w:sz w:val="24"/>
          <w:szCs w:val="24"/>
        </w:rPr>
        <w:t>РК</w:t>
      </w:r>
      <w:r w:rsidRPr="00CA6F77">
        <w:rPr>
          <w:rFonts w:ascii="Times New Roman" w:hAnsi="Times New Roman" w:cs="Times New Roman"/>
          <w:sz w:val="24"/>
          <w:szCs w:val="24"/>
        </w:rPr>
        <w:t xml:space="preserve">, </w:t>
      </w:r>
      <w:r w:rsidR="00F97ED3" w:rsidRPr="00CA6F77">
        <w:rPr>
          <w:rFonts w:ascii="Times New Roman" w:hAnsi="Times New Roman" w:cs="Times New Roman"/>
          <w:sz w:val="24"/>
          <w:szCs w:val="24"/>
        </w:rPr>
        <w:t>МФО</w:t>
      </w:r>
      <w:r w:rsidRPr="00CA6F77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pacing w:val="-1"/>
          <w:sz w:val="24"/>
          <w:szCs w:val="24"/>
        </w:rPr>
        <w:t>оставляют</w:t>
      </w:r>
      <w:r w:rsidRPr="00CA6F77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pacing w:val="-1"/>
          <w:sz w:val="24"/>
          <w:szCs w:val="24"/>
        </w:rPr>
        <w:t>за</w:t>
      </w:r>
      <w:r w:rsidRPr="00CA6F77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pacing w:val="-1"/>
          <w:sz w:val="24"/>
          <w:szCs w:val="24"/>
        </w:rPr>
        <w:t>собой</w:t>
      </w:r>
      <w:r w:rsidRPr="00CA6F77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pacing w:val="-1"/>
          <w:sz w:val="24"/>
          <w:szCs w:val="24"/>
        </w:rPr>
        <w:t>право</w:t>
      </w:r>
      <w:r w:rsidRPr="00CA6F7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pacing w:val="-1"/>
          <w:sz w:val="24"/>
          <w:szCs w:val="24"/>
        </w:rPr>
        <w:t>отказать</w:t>
      </w:r>
      <w:r w:rsidRPr="00CA6F77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="00F97ED3" w:rsidRPr="00CA6F77">
        <w:rPr>
          <w:rFonts w:ascii="Times New Roman" w:hAnsi="Times New Roman" w:cs="Times New Roman"/>
          <w:spacing w:val="-1"/>
          <w:sz w:val="24"/>
          <w:szCs w:val="24"/>
        </w:rPr>
        <w:t>Агенту</w:t>
      </w:r>
      <w:r w:rsidRPr="00CA6F77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в</w:t>
      </w:r>
      <w:r w:rsidRPr="00CA6F77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заключении</w:t>
      </w:r>
      <w:r w:rsidRPr="00CA6F77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Договора</w:t>
      </w:r>
      <w:r w:rsidRPr="00CA6F77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на</w:t>
      </w:r>
      <w:r w:rsidRPr="00CA6F7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условиях</w:t>
      </w:r>
      <w:r w:rsidRPr="00CA6F77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настоящей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Оферты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в</w:t>
      </w:r>
      <w:r w:rsidRPr="00CA6F7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одностороннем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порядке</w:t>
      </w:r>
      <w:r w:rsidRPr="00CA6F7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без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дополнительного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объяснения.</w:t>
      </w:r>
    </w:p>
    <w:p w14:paraId="7EF9BDB3" w14:textId="77777777" w:rsidR="007B458A" w:rsidRPr="00CA6F77" w:rsidRDefault="007B458A" w:rsidP="007B458A">
      <w:pPr>
        <w:pStyle w:val="a3"/>
        <w:widowControl/>
        <w:tabs>
          <w:tab w:val="left" w:pos="1418"/>
        </w:tabs>
        <w:adjustRightInd w:val="0"/>
        <w:spacing w:before="120" w:line="273" w:lineRule="auto"/>
        <w:ind w:left="709" w:right="523"/>
        <w:contextualSpacing w:val="0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</w:pPr>
    </w:p>
    <w:p w14:paraId="242DCEA4" w14:textId="24FDDD10" w:rsidR="007B458A" w:rsidRPr="00CA6F77" w:rsidRDefault="006F64F1" w:rsidP="006F64F1">
      <w:pPr>
        <w:tabs>
          <w:tab w:val="left" w:pos="3286"/>
        </w:tabs>
        <w:ind w:left="11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6F77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7B458A" w:rsidRPr="00CA6F77">
        <w:rPr>
          <w:rFonts w:ascii="Times New Roman" w:hAnsi="Times New Roman" w:cs="Times New Roman"/>
          <w:b/>
          <w:sz w:val="24"/>
          <w:szCs w:val="24"/>
        </w:rPr>
        <w:t>Порядок</w:t>
      </w:r>
      <w:r w:rsidR="007B458A" w:rsidRPr="00CA6F77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="007B458A" w:rsidRPr="00CA6F77">
        <w:rPr>
          <w:rFonts w:ascii="Times New Roman" w:hAnsi="Times New Roman" w:cs="Times New Roman"/>
          <w:b/>
          <w:sz w:val="24"/>
          <w:szCs w:val="24"/>
        </w:rPr>
        <w:t>и</w:t>
      </w:r>
      <w:r w:rsidR="007B458A" w:rsidRPr="00CA6F77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="007B458A" w:rsidRPr="00CA6F77">
        <w:rPr>
          <w:rFonts w:ascii="Times New Roman" w:hAnsi="Times New Roman" w:cs="Times New Roman"/>
          <w:b/>
          <w:sz w:val="24"/>
          <w:szCs w:val="24"/>
        </w:rPr>
        <w:t>условия</w:t>
      </w:r>
      <w:r w:rsidR="007B458A" w:rsidRPr="00CA6F77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="007B458A" w:rsidRPr="00CA6F77">
        <w:rPr>
          <w:rFonts w:ascii="Times New Roman" w:hAnsi="Times New Roman" w:cs="Times New Roman"/>
          <w:b/>
          <w:sz w:val="24"/>
          <w:szCs w:val="24"/>
        </w:rPr>
        <w:t>Использования</w:t>
      </w:r>
      <w:r w:rsidR="007B458A" w:rsidRPr="00CA6F77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7B458A" w:rsidRPr="00CA6F77">
        <w:rPr>
          <w:rFonts w:ascii="Times New Roman" w:hAnsi="Times New Roman" w:cs="Times New Roman"/>
          <w:b/>
          <w:sz w:val="24"/>
          <w:szCs w:val="24"/>
        </w:rPr>
        <w:t>Приложения</w:t>
      </w:r>
    </w:p>
    <w:p w14:paraId="625413B8" w14:textId="77777777" w:rsidR="007B458A" w:rsidRPr="00CA6F77" w:rsidRDefault="007B458A" w:rsidP="007B458A">
      <w:pPr>
        <w:pStyle w:val="a3"/>
        <w:tabs>
          <w:tab w:val="left" w:pos="3286"/>
        </w:tabs>
        <w:ind w:left="683"/>
        <w:contextualSpacing w:val="0"/>
        <w:jc w:val="both"/>
        <w:rPr>
          <w:b/>
          <w:sz w:val="24"/>
          <w:szCs w:val="24"/>
        </w:rPr>
      </w:pPr>
    </w:p>
    <w:p w14:paraId="7CAEE94A" w14:textId="77777777" w:rsidR="007B458A" w:rsidRPr="00CA6F77" w:rsidRDefault="007B458A" w:rsidP="00681549">
      <w:pPr>
        <w:pStyle w:val="a3"/>
        <w:widowControl/>
        <w:numPr>
          <w:ilvl w:val="0"/>
          <w:numId w:val="4"/>
        </w:numPr>
        <w:tabs>
          <w:tab w:val="left" w:pos="0"/>
        </w:tabs>
        <w:adjustRightInd w:val="0"/>
        <w:spacing w:before="120"/>
        <w:jc w:val="both"/>
        <w:rPr>
          <w:rFonts w:ascii="Times New Roman" w:eastAsia="Times New Roman" w:hAnsi="Times New Roman" w:cs="Times New Roman"/>
          <w:vanish/>
          <w:spacing w:val="-1"/>
          <w:sz w:val="24"/>
          <w:szCs w:val="24"/>
          <w:lang w:eastAsia="ru-RU"/>
        </w:rPr>
      </w:pPr>
    </w:p>
    <w:p w14:paraId="11FCF839" w14:textId="6925BA1B" w:rsidR="007B458A" w:rsidRPr="00CA6F77" w:rsidRDefault="00640498" w:rsidP="00681549">
      <w:pPr>
        <w:pStyle w:val="a3"/>
        <w:widowControl/>
        <w:numPr>
          <w:ilvl w:val="1"/>
          <w:numId w:val="4"/>
        </w:numPr>
        <w:adjustRightInd w:val="0"/>
        <w:spacing w:before="120"/>
        <w:ind w:left="142" w:right="567" w:hanging="568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</w:pPr>
      <w:r w:rsidRPr="00CA6F7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Агент</w:t>
      </w:r>
      <w:r w:rsidR="007B458A" w:rsidRPr="00CA6F7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 xml:space="preserve"> устанавливает мобильное приложение «</w:t>
      </w:r>
      <w:r w:rsidR="00FE5AFB" w:rsidRPr="00CA6F77">
        <w:rPr>
          <w:rFonts w:ascii="Times New Roman" w:hAnsi="Times New Roman" w:cs="Times New Roman"/>
          <w:bCs/>
          <w:sz w:val="24"/>
          <w:szCs w:val="24"/>
          <w:lang w:val="en-US"/>
        </w:rPr>
        <w:t>Kreditomat</w:t>
      </w:r>
      <w:r w:rsidR="00FE5AFB" w:rsidRPr="00CA6F77">
        <w:rPr>
          <w:rFonts w:ascii="Times New Roman" w:hAnsi="Times New Roman" w:cs="Times New Roman"/>
          <w:sz w:val="24"/>
          <w:szCs w:val="24"/>
        </w:rPr>
        <w:t xml:space="preserve"> </w:t>
      </w:r>
      <w:r w:rsidR="00FE5AFB" w:rsidRPr="00CA6F77">
        <w:rPr>
          <w:rFonts w:ascii="Times New Roman" w:hAnsi="Times New Roman" w:cs="Times New Roman"/>
          <w:sz w:val="24"/>
          <w:szCs w:val="24"/>
          <w:lang w:val="en-US"/>
        </w:rPr>
        <w:t>Business</w:t>
      </w:r>
      <w:r w:rsidR="007B458A" w:rsidRPr="00CA6F7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 xml:space="preserve">» на своем абонентском устройстве сотовой связи, с момента заключения настоящего Договора, а МФО в течение 1-го дня создает учетную запись в партнерской сети мобильного приложения и предоставляет </w:t>
      </w:r>
      <w:r w:rsidR="004113BF" w:rsidRPr="00CA6F7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Агенту</w:t>
      </w:r>
      <w:r w:rsidR="007B458A" w:rsidRPr="00CA6F7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 xml:space="preserve"> логин и пароль. При этом, под основной учетной записью </w:t>
      </w:r>
      <w:r w:rsidR="004113BF" w:rsidRPr="00CA6F7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Агента</w:t>
      </w:r>
      <w:r w:rsidR="007B458A" w:rsidRPr="00CA6F7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 xml:space="preserve"> (аккаунта), </w:t>
      </w:r>
      <w:r w:rsidR="004113BF" w:rsidRPr="00CA6F7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Агент</w:t>
      </w:r>
      <w:r w:rsidR="007B458A" w:rsidRPr="00CA6F7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 xml:space="preserve"> имеет возможность создать/удалить дополнительные учетные записи для сотрудников </w:t>
      </w:r>
      <w:r w:rsidR="004113BF" w:rsidRPr="00CA6F7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Агента</w:t>
      </w:r>
      <w:r w:rsidR="007B458A" w:rsidRPr="00CA6F7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 xml:space="preserve"> (</w:t>
      </w:r>
      <w:r w:rsidR="00F71C4A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Кассир</w:t>
      </w:r>
      <w:r w:rsidR="007B458A" w:rsidRPr="00CA6F7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 xml:space="preserve">).    </w:t>
      </w:r>
    </w:p>
    <w:p w14:paraId="30CB5343" w14:textId="2D329D5D" w:rsidR="007B458A" w:rsidRPr="00CA6F77" w:rsidRDefault="004113BF" w:rsidP="00681549">
      <w:pPr>
        <w:pStyle w:val="a3"/>
        <w:widowControl/>
        <w:numPr>
          <w:ilvl w:val="1"/>
          <w:numId w:val="4"/>
        </w:numPr>
        <w:tabs>
          <w:tab w:val="left" w:pos="709"/>
        </w:tabs>
        <w:adjustRightInd w:val="0"/>
        <w:spacing w:before="120"/>
        <w:ind w:left="142" w:right="567" w:hanging="568"/>
        <w:jc w:val="both"/>
        <w:rPr>
          <w:rFonts w:ascii="Times New Roman" w:hAnsi="Times New Roman" w:cs="Times New Roman"/>
          <w:sz w:val="24"/>
          <w:szCs w:val="24"/>
        </w:rPr>
      </w:pPr>
      <w:r w:rsidRPr="00CA6F77">
        <w:rPr>
          <w:rFonts w:ascii="Times New Roman" w:hAnsi="Times New Roman" w:cs="Times New Roman"/>
          <w:sz w:val="24"/>
          <w:szCs w:val="24"/>
        </w:rPr>
        <w:t>Заемщик</w:t>
      </w:r>
      <w:r w:rsidR="007B458A" w:rsidRPr="00CA6F77">
        <w:rPr>
          <w:rFonts w:ascii="Times New Roman" w:hAnsi="Times New Roman" w:cs="Times New Roman"/>
          <w:sz w:val="24"/>
          <w:szCs w:val="24"/>
        </w:rPr>
        <w:t xml:space="preserve">, имеющий намерение </w:t>
      </w:r>
      <w:r w:rsidRPr="00CA6F77">
        <w:rPr>
          <w:rFonts w:ascii="Times New Roman" w:hAnsi="Times New Roman" w:cs="Times New Roman"/>
          <w:sz w:val="24"/>
          <w:szCs w:val="24"/>
        </w:rPr>
        <w:t>получить микрокредит</w:t>
      </w:r>
      <w:r w:rsidR="007B458A" w:rsidRPr="00CA6F77">
        <w:rPr>
          <w:rFonts w:ascii="Times New Roman" w:hAnsi="Times New Roman" w:cs="Times New Roman"/>
          <w:sz w:val="24"/>
          <w:szCs w:val="24"/>
        </w:rPr>
        <w:t xml:space="preserve">, устанавливает на своем </w:t>
      </w:r>
      <w:r w:rsidR="007B458A" w:rsidRPr="00CA6F77">
        <w:rPr>
          <w:rStyle w:val="s0"/>
          <w:sz w:val="24"/>
          <w:szCs w:val="24"/>
        </w:rPr>
        <w:t>абонентском устройстве сотовой связи</w:t>
      </w:r>
      <w:r w:rsidR="007B458A" w:rsidRPr="00CA6F77">
        <w:rPr>
          <w:rFonts w:ascii="Times New Roman" w:hAnsi="Times New Roman" w:cs="Times New Roman"/>
          <w:sz w:val="24"/>
          <w:szCs w:val="24"/>
        </w:rPr>
        <w:t xml:space="preserve"> мобильное приложение «</w:t>
      </w:r>
      <w:r w:rsidR="007B458A" w:rsidRPr="00CA6F77">
        <w:rPr>
          <w:rFonts w:ascii="Times New Roman" w:hAnsi="Times New Roman" w:cs="Times New Roman"/>
          <w:bCs/>
          <w:sz w:val="24"/>
          <w:szCs w:val="24"/>
          <w:lang w:val="en-US"/>
        </w:rPr>
        <w:t>Kreditomat</w:t>
      </w:r>
      <w:r w:rsidR="007B458A" w:rsidRPr="00CA6F77">
        <w:rPr>
          <w:rFonts w:ascii="Times New Roman" w:hAnsi="Times New Roman" w:cs="Times New Roman"/>
          <w:sz w:val="24"/>
          <w:szCs w:val="24"/>
        </w:rPr>
        <w:t xml:space="preserve">» (ссылка </w:t>
      </w:r>
      <w:r w:rsidR="007B458A" w:rsidRPr="00CA6F77">
        <w:rPr>
          <w:rFonts w:ascii="Times New Roman" w:hAnsi="Times New Roman" w:cs="Times New Roman"/>
          <w:sz w:val="24"/>
          <w:szCs w:val="24"/>
          <w:lang w:val="en-US"/>
        </w:rPr>
        <w:t>Playmarket</w:t>
      </w:r>
      <w:r w:rsidR="007B458A" w:rsidRPr="00CA6F77">
        <w:rPr>
          <w:rFonts w:ascii="Times New Roman" w:hAnsi="Times New Roman" w:cs="Times New Roman"/>
          <w:sz w:val="24"/>
          <w:szCs w:val="24"/>
        </w:rPr>
        <w:t xml:space="preserve"> _________, App </w:t>
      </w:r>
      <w:r w:rsidR="007B458A" w:rsidRPr="00CA6F7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7B458A" w:rsidRPr="00CA6F77">
        <w:rPr>
          <w:rFonts w:ascii="Times New Roman" w:hAnsi="Times New Roman" w:cs="Times New Roman"/>
          <w:sz w:val="24"/>
          <w:szCs w:val="24"/>
        </w:rPr>
        <w:t>tor</w:t>
      </w:r>
      <w:r w:rsidR="007B458A" w:rsidRPr="00CA6F77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7B458A" w:rsidRPr="00CA6F77">
        <w:rPr>
          <w:rFonts w:ascii="Times New Roman" w:hAnsi="Times New Roman" w:cs="Times New Roman"/>
          <w:sz w:val="24"/>
          <w:szCs w:val="24"/>
        </w:rPr>
        <w:t xml:space="preserve"> ___________) и проходит процедуру </w:t>
      </w:r>
      <w:r w:rsidR="00F71C4A">
        <w:rPr>
          <w:rFonts w:ascii="Times New Roman" w:hAnsi="Times New Roman" w:cs="Times New Roman"/>
          <w:sz w:val="24"/>
          <w:szCs w:val="24"/>
        </w:rPr>
        <w:t>идентификации</w:t>
      </w:r>
      <w:r w:rsidR="007B458A" w:rsidRPr="00CA6F77">
        <w:rPr>
          <w:rFonts w:ascii="Times New Roman" w:hAnsi="Times New Roman" w:cs="Times New Roman"/>
          <w:sz w:val="24"/>
          <w:szCs w:val="24"/>
        </w:rPr>
        <w:t xml:space="preserve">, после чего МФО предоставляет Клиенту возможность выбрать сумму микрокредита и отображает всю информацию, содержащую условия Договора микрокредита в мобильном приложении. </w:t>
      </w:r>
    </w:p>
    <w:p w14:paraId="0345FFCB" w14:textId="0B233468" w:rsidR="007B458A" w:rsidRPr="00CA6F77" w:rsidRDefault="007B458A" w:rsidP="00681549">
      <w:pPr>
        <w:pStyle w:val="a3"/>
        <w:widowControl/>
        <w:numPr>
          <w:ilvl w:val="1"/>
          <w:numId w:val="4"/>
        </w:numPr>
        <w:tabs>
          <w:tab w:val="left" w:pos="709"/>
        </w:tabs>
        <w:adjustRightInd w:val="0"/>
        <w:spacing w:before="120"/>
        <w:ind w:left="142" w:right="567" w:hanging="568"/>
        <w:jc w:val="both"/>
        <w:rPr>
          <w:rFonts w:ascii="Times New Roman" w:hAnsi="Times New Roman" w:cs="Times New Roman"/>
          <w:sz w:val="24"/>
          <w:szCs w:val="24"/>
        </w:rPr>
      </w:pPr>
      <w:r w:rsidRPr="00CA6F77">
        <w:rPr>
          <w:rFonts w:ascii="Times New Roman" w:hAnsi="Times New Roman" w:cs="Times New Roman"/>
          <w:sz w:val="24"/>
          <w:szCs w:val="24"/>
        </w:rPr>
        <w:t xml:space="preserve">Заявка </w:t>
      </w:r>
      <w:r w:rsidR="006645BD" w:rsidRPr="00CA6F77">
        <w:rPr>
          <w:rFonts w:ascii="Times New Roman" w:hAnsi="Times New Roman" w:cs="Times New Roman"/>
          <w:sz w:val="24"/>
          <w:szCs w:val="24"/>
        </w:rPr>
        <w:t>Заемщика</w:t>
      </w:r>
      <w:r w:rsidRPr="00CA6F77">
        <w:rPr>
          <w:rFonts w:ascii="Times New Roman" w:hAnsi="Times New Roman" w:cs="Times New Roman"/>
          <w:sz w:val="24"/>
          <w:szCs w:val="24"/>
        </w:rPr>
        <w:t>, на получение микрокредита, проходит обработку в мобильном приложении «</w:t>
      </w:r>
      <w:r w:rsidRPr="00CA6F77">
        <w:rPr>
          <w:rFonts w:ascii="Times New Roman" w:hAnsi="Times New Roman" w:cs="Times New Roman"/>
          <w:bCs/>
          <w:sz w:val="24"/>
          <w:szCs w:val="24"/>
          <w:lang w:val="en-US"/>
        </w:rPr>
        <w:t>Kreditomat</w:t>
      </w:r>
      <w:r w:rsidRPr="00CA6F77">
        <w:rPr>
          <w:rFonts w:ascii="Times New Roman" w:hAnsi="Times New Roman" w:cs="Times New Roman"/>
          <w:sz w:val="24"/>
          <w:szCs w:val="24"/>
        </w:rPr>
        <w:t xml:space="preserve">» в течении 1 минуты. </w:t>
      </w:r>
    </w:p>
    <w:p w14:paraId="2F72C90B" w14:textId="189DD4BF" w:rsidR="007B458A" w:rsidRPr="00CA6F77" w:rsidRDefault="006645BD" w:rsidP="00681549">
      <w:pPr>
        <w:pStyle w:val="a3"/>
        <w:widowControl/>
        <w:numPr>
          <w:ilvl w:val="1"/>
          <w:numId w:val="4"/>
        </w:numPr>
        <w:tabs>
          <w:tab w:val="left" w:pos="709"/>
        </w:tabs>
        <w:adjustRightInd w:val="0"/>
        <w:spacing w:before="120"/>
        <w:ind w:left="142" w:right="567" w:hanging="568"/>
        <w:jc w:val="both"/>
        <w:rPr>
          <w:rFonts w:ascii="Times New Roman" w:hAnsi="Times New Roman" w:cs="Times New Roman"/>
          <w:sz w:val="24"/>
          <w:szCs w:val="24"/>
        </w:rPr>
      </w:pPr>
      <w:r w:rsidRPr="00CA6F77">
        <w:rPr>
          <w:rFonts w:ascii="Times New Roman" w:hAnsi="Times New Roman" w:cs="Times New Roman"/>
          <w:sz w:val="24"/>
          <w:szCs w:val="24"/>
        </w:rPr>
        <w:t>Заемщик</w:t>
      </w:r>
      <w:r w:rsidR="007B458A" w:rsidRPr="00CA6F77">
        <w:rPr>
          <w:rFonts w:ascii="Times New Roman" w:hAnsi="Times New Roman" w:cs="Times New Roman"/>
          <w:sz w:val="24"/>
          <w:szCs w:val="24"/>
        </w:rPr>
        <w:t xml:space="preserve">, до подачи заявления, должен ознакомиться с Офертой, Договором о предоставлении микрокредита, с приложениями, Правилами выдачи микрокредитов в МФО, Правилами сбора, обработки и хранения персональных данных </w:t>
      </w:r>
      <w:r w:rsidRPr="00CA6F77">
        <w:rPr>
          <w:rFonts w:ascii="Times New Roman" w:hAnsi="Times New Roman" w:cs="Times New Roman"/>
          <w:sz w:val="24"/>
          <w:szCs w:val="24"/>
        </w:rPr>
        <w:t>Заемщика</w:t>
      </w:r>
      <w:r w:rsidR="007B458A" w:rsidRPr="00CA6F77">
        <w:rPr>
          <w:rFonts w:ascii="Times New Roman" w:hAnsi="Times New Roman" w:cs="Times New Roman"/>
          <w:sz w:val="24"/>
          <w:szCs w:val="24"/>
        </w:rPr>
        <w:t>, другими необходимыми документами и сведениями, и далее дает свое согласие путем нажатия кнопки «Ознакомлен и согласен» в мобильном приложении «</w:t>
      </w:r>
      <w:r w:rsidR="007B458A" w:rsidRPr="00CA6F77">
        <w:rPr>
          <w:rFonts w:ascii="Times New Roman" w:hAnsi="Times New Roman" w:cs="Times New Roman"/>
          <w:bCs/>
          <w:sz w:val="24"/>
          <w:szCs w:val="24"/>
          <w:lang w:val="en-US"/>
        </w:rPr>
        <w:t>Kreditomat</w:t>
      </w:r>
      <w:r w:rsidR="007B458A" w:rsidRPr="00CA6F77">
        <w:rPr>
          <w:rFonts w:ascii="Times New Roman" w:hAnsi="Times New Roman" w:cs="Times New Roman"/>
          <w:sz w:val="24"/>
          <w:szCs w:val="24"/>
        </w:rPr>
        <w:t xml:space="preserve">». </w:t>
      </w:r>
    </w:p>
    <w:p w14:paraId="2D87174B" w14:textId="17D78A9A" w:rsidR="00E37CA7" w:rsidRPr="00CA6F77" w:rsidRDefault="007B458A" w:rsidP="00681549">
      <w:pPr>
        <w:pStyle w:val="a3"/>
        <w:widowControl/>
        <w:numPr>
          <w:ilvl w:val="1"/>
          <w:numId w:val="4"/>
        </w:numPr>
        <w:tabs>
          <w:tab w:val="left" w:pos="709"/>
        </w:tabs>
        <w:adjustRightInd w:val="0"/>
        <w:spacing w:before="120"/>
        <w:ind w:left="142" w:right="567" w:hanging="568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</w:pPr>
      <w:r w:rsidRPr="00CA6F77">
        <w:rPr>
          <w:rFonts w:ascii="Times New Roman" w:hAnsi="Times New Roman" w:cs="Times New Roman"/>
          <w:sz w:val="24"/>
          <w:szCs w:val="24"/>
        </w:rPr>
        <w:t xml:space="preserve">После получения </w:t>
      </w:r>
      <w:r w:rsidR="006645BD" w:rsidRPr="00CA6F77">
        <w:rPr>
          <w:rFonts w:ascii="Times New Roman" w:hAnsi="Times New Roman" w:cs="Times New Roman"/>
          <w:sz w:val="24"/>
          <w:szCs w:val="24"/>
        </w:rPr>
        <w:t>Заемщиком</w:t>
      </w:r>
      <w:r w:rsidRPr="00CA6F77">
        <w:rPr>
          <w:rFonts w:ascii="Times New Roman" w:hAnsi="Times New Roman" w:cs="Times New Roman"/>
          <w:sz w:val="24"/>
          <w:szCs w:val="24"/>
        </w:rPr>
        <w:t xml:space="preserve"> одобрения от МФО о выдаче микрокредита, </w:t>
      </w:r>
      <w:r w:rsidR="006645BD" w:rsidRPr="00CA6F77">
        <w:rPr>
          <w:rFonts w:ascii="Times New Roman" w:hAnsi="Times New Roman" w:cs="Times New Roman"/>
          <w:sz w:val="24"/>
          <w:szCs w:val="24"/>
        </w:rPr>
        <w:t>Заемщику</w:t>
      </w:r>
      <w:r w:rsidRPr="00CA6F77">
        <w:rPr>
          <w:rFonts w:ascii="Times New Roman" w:hAnsi="Times New Roman" w:cs="Times New Roman"/>
          <w:sz w:val="24"/>
          <w:szCs w:val="24"/>
        </w:rPr>
        <w:t xml:space="preserve">, </w:t>
      </w:r>
      <w:r w:rsidR="006645BD" w:rsidRPr="00CA6F77">
        <w:rPr>
          <w:rFonts w:ascii="Times New Roman" w:hAnsi="Times New Roman" w:cs="Times New Roman"/>
          <w:sz w:val="24"/>
          <w:szCs w:val="24"/>
        </w:rPr>
        <w:t>на выбор предлагается несколько способов снятия денежных средств, в том числе и снятие</w:t>
      </w:r>
      <w:r w:rsidRPr="00CA6F77">
        <w:rPr>
          <w:rFonts w:ascii="Times New Roman" w:hAnsi="Times New Roman" w:cs="Times New Roman"/>
          <w:sz w:val="24"/>
          <w:szCs w:val="24"/>
        </w:rPr>
        <w:t xml:space="preserve"> </w:t>
      </w:r>
      <w:r w:rsidR="006645BD" w:rsidRPr="00CA6F77">
        <w:rPr>
          <w:rFonts w:ascii="Times New Roman" w:hAnsi="Times New Roman" w:cs="Times New Roman"/>
          <w:sz w:val="24"/>
          <w:szCs w:val="24"/>
        </w:rPr>
        <w:t>наличных способ получения через кассу Агента, выбрав ближайшее местоположение Агента на карте Приложения</w:t>
      </w:r>
      <w:r w:rsidR="00E37CA7" w:rsidRPr="00CA6F77">
        <w:rPr>
          <w:rFonts w:ascii="Times New Roman" w:hAnsi="Times New Roman" w:cs="Times New Roman"/>
          <w:sz w:val="24"/>
          <w:szCs w:val="24"/>
        </w:rPr>
        <w:t xml:space="preserve">. Добравшись до выбранного Агента, </w:t>
      </w:r>
      <w:r w:rsidR="00F71C4A">
        <w:rPr>
          <w:rFonts w:ascii="Times New Roman" w:hAnsi="Times New Roman" w:cs="Times New Roman"/>
          <w:sz w:val="24"/>
          <w:szCs w:val="24"/>
        </w:rPr>
        <w:t>Агент</w:t>
      </w:r>
      <w:r w:rsidR="00E37CA7" w:rsidRPr="00CA6F77">
        <w:rPr>
          <w:rFonts w:ascii="Times New Roman" w:hAnsi="Times New Roman" w:cs="Times New Roman"/>
          <w:sz w:val="24"/>
          <w:szCs w:val="24"/>
        </w:rPr>
        <w:t xml:space="preserve"> сканирует</w:t>
      </w:r>
      <w:r w:rsidR="00E37CA7" w:rsidRPr="00CA6F7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 xml:space="preserve"> QR- коду (или штрих коду) </w:t>
      </w:r>
      <w:r w:rsidR="00F71C4A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Заемщика</w:t>
      </w:r>
      <w:r w:rsidR="00E37CA7" w:rsidRPr="00CA6F7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.</w:t>
      </w:r>
    </w:p>
    <w:p w14:paraId="708C5EC3" w14:textId="72187547" w:rsidR="00E37CA7" w:rsidRPr="00CA6F77" w:rsidRDefault="00E37CA7" w:rsidP="00681549">
      <w:pPr>
        <w:pStyle w:val="a3"/>
        <w:widowControl/>
        <w:numPr>
          <w:ilvl w:val="1"/>
          <w:numId w:val="4"/>
        </w:numPr>
        <w:tabs>
          <w:tab w:val="left" w:pos="709"/>
        </w:tabs>
        <w:adjustRightInd w:val="0"/>
        <w:spacing w:before="120"/>
        <w:ind w:left="142" w:right="567" w:hanging="568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</w:pPr>
      <w:r w:rsidRPr="00CA6F7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Агент</w:t>
      </w:r>
      <w:r w:rsidR="007B458A" w:rsidRPr="00CA6F7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, через мобильное приложение «</w:t>
      </w:r>
      <w:r w:rsidR="007B458A" w:rsidRPr="00CA6F77">
        <w:rPr>
          <w:rFonts w:ascii="Times New Roman" w:hAnsi="Times New Roman" w:cs="Times New Roman"/>
          <w:bCs/>
          <w:sz w:val="24"/>
          <w:szCs w:val="24"/>
          <w:lang w:val="en-US"/>
        </w:rPr>
        <w:t>Kreditomat</w:t>
      </w:r>
      <w:r w:rsidR="007B458A" w:rsidRPr="00CA6F7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 xml:space="preserve"> Business», </w:t>
      </w:r>
      <w:r w:rsidR="009544D8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 xml:space="preserve">после сканирования </w:t>
      </w:r>
      <w:r w:rsidR="009544D8" w:rsidRPr="00CA6F7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 xml:space="preserve">QR </w:t>
      </w:r>
      <w:r w:rsidR="009544D8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 xml:space="preserve"> - кода обязан дополнительно запросить Заемщика для сверки удостоверение личности, провести дополнительную идентификацию </w:t>
      </w:r>
      <w:r w:rsidRPr="00CA6F7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Заемщика</w:t>
      </w:r>
      <w:r w:rsidR="009544D8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.</w:t>
      </w:r>
      <w:r w:rsidR="007B458A" w:rsidRPr="00CA6F7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 xml:space="preserve"> </w:t>
      </w:r>
      <w:r w:rsidR="009544D8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И обязательно попросить Заемщика расписаться собственно ручно. В</w:t>
      </w:r>
      <w:r w:rsidR="007B458A" w:rsidRPr="00CA6F7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 xml:space="preserve"> свою очередь </w:t>
      </w:r>
      <w:r w:rsidRPr="00CA6F7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Заемщик</w:t>
      </w:r>
      <w:r w:rsidR="007B458A" w:rsidRPr="00CA6F7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 xml:space="preserve"> </w:t>
      </w:r>
      <w:r w:rsidR="009544D8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получает подтверждение в своем смартфоне уведомление, что сумма микрокредита была выдана</w:t>
      </w:r>
      <w:r w:rsidRPr="00CA6F7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.</w:t>
      </w:r>
    </w:p>
    <w:p w14:paraId="12B5E427" w14:textId="4EF33358" w:rsidR="007B458A" w:rsidRPr="00CA6F77" w:rsidRDefault="00E37CA7" w:rsidP="00681549">
      <w:pPr>
        <w:pStyle w:val="a3"/>
        <w:widowControl/>
        <w:numPr>
          <w:ilvl w:val="1"/>
          <w:numId w:val="4"/>
        </w:numPr>
        <w:tabs>
          <w:tab w:val="left" w:pos="709"/>
        </w:tabs>
        <w:adjustRightInd w:val="0"/>
        <w:spacing w:before="120"/>
        <w:ind w:left="142" w:right="567" w:hanging="568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</w:pPr>
      <w:r w:rsidRPr="00CA6F7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 xml:space="preserve">Заемщик, в случае погашения микрокредита наличными </w:t>
      </w:r>
      <w:r w:rsidR="0033448B" w:rsidRPr="00CA6F7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 xml:space="preserve">средствами (деньгами) через кассу </w:t>
      </w:r>
      <w:r w:rsidR="0033448B" w:rsidRPr="00CA6F77">
        <w:rPr>
          <w:rFonts w:ascii="Times New Roman" w:eastAsia="Times New Roman" w:hAnsi="Times New Roman" w:cs="Times New Roman"/>
          <w:spacing w:val="-1"/>
          <w:sz w:val="24"/>
          <w:szCs w:val="24"/>
          <w:lang w:val="en-US" w:eastAsia="ru-RU"/>
        </w:rPr>
        <w:t>A</w:t>
      </w:r>
      <w:r w:rsidR="0033448B" w:rsidRPr="00CA6F7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 xml:space="preserve">гента, через </w:t>
      </w:r>
      <w:r w:rsidR="0033448B" w:rsidRPr="00CA6F77">
        <w:rPr>
          <w:rFonts w:ascii="Times New Roman" w:hAnsi="Times New Roman" w:cs="Times New Roman"/>
          <w:sz w:val="24"/>
          <w:szCs w:val="24"/>
        </w:rPr>
        <w:t>мобильное приложение «</w:t>
      </w:r>
      <w:r w:rsidR="0033448B" w:rsidRPr="00CA6F77">
        <w:rPr>
          <w:rFonts w:ascii="Times New Roman" w:hAnsi="Times New Roman" w:cs="Times New Roman"/>
          <w:bCs/>
          <w:sz w:val="24"/>
          <w:szCs w:val="24"/>
          <w:lang w:val="en-US"/>
        </w:rPr>
        <w:t>Kreditomat</w:t>
      </w:r>
      <w:r w:rsidR="0033448B" w:rsidRPr="00CA6F77">
        <w:rPr>
          <w:rFonts w:ascii="Times New Roman" w:hAnsi="Times New Roman" w:cs="Times New Roman"/>
          <w:sz w:val="24"/>
          <w:szCs w:val="24"/>
        </w:rPr>
        <w:t>», выбирает способ погашения микрокредита – наличными через кассу Агента, далее выбирает ближайшее местоположение Агента на карте Приложения, добравшись до выбранного Агента, Заемщик сканирует</w:t>
      </w:r>
      <w:r w:rsidR="0033448B" w:rsidRPr="00CA6F7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 xml:space="preserve"> QR- коду (или штрих коду) Агента, и вносит наличны</w:t>
      </w:r>
      <w:r w:rsidR="002D748B" w:rsidRPr="00CA6F7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е</w:t>
      </w:r>
      <w:r w:rsidR="0033448B" w:rsidRPr="00CA6F7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 xml:space="preserve"> средства</w:t>
      </w:r>
      <w:r w:rsidR="002D748B" w:rsidRPr="00CA6F7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 xml:space="preserve"> в кассу Агента</w:t>
      </w:r>
      <w:r w:rsidR="0033448B" w:rsidRPr="00CA6F7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 xml:space="preserve">. Агент в свою очередь подтверждает операцию, и принимает в кассу </w:t>
      </w:r>
      <w:r w:rsidR="002D748B" w:rsidRPr="00CA6F7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 xml:space="preserve">денежные средства в счет </w:t>
      </w:r>
      <w:r w:rsidR="0033448B" w:rsidRPr="00CA6F7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 xml:space="preserve">погашения микрокредита. </w:t>
      </w:r>
    </w:p>
    <w:p w14:paraId="66FE675C" w14:textId="07530CAD" w:rsidR="007B458A" w:rsidRPr="00CA6F77" w:rsidRDefault="007B458A" w:rsidP="00681549">
      <w:pPr>
        <w:pStyle w:val="a3"/>
        <w:widowControl/>
        <w:numPr>
          <w:ilvl w:val="1"/>
          <w:numId w:val="4"/>
        </w:numPr>
        <w:tabs>
          <w:tab w:val="left" w:pos="709"/>
        </w:tabs>
        <w:adjustRightInd w:val="0"/>
        <w:spacing w:before="120"/>
        <w:ind w:left="142" w:right="567" w:hanging="568"/>
        <w:jc w:val="both"/>
        <w:rPr>
          <w:rFonts w:ascii="Times New Roman" w:hAnsi="Times New Roman" w:cs="Times New Roman"/>
          <w:sz w:val="24"/>
          <w:szCs w:val="24"/>
        </w:rPr>
      </w:pPr>
      <w:r w:rsidRPr="00CA6F77">
        <w:rPr>
          <w:rFonts w:ascii="Times New Roman" w:hAnsi="Times New Roman" w:cs="Times New Roman"/>
          <w:sz w:val="24"/>
          <w:szCs w:val="24"/>
        </w:rPr>
        <w:t xml:space="preserve">В учетной записи </w:t>
      </w:r>
      <w:r w:rsidR="005F26C2" w:rsidRPr="00CA6F77">
        <w:rPr>
          <w:rFonts w:ascii="Times New Roman" w:hAnsi="Times New Roman" w:cs="Times New Roman"/>
          <w:sz w:val="24"/>
          <w:szCs w:val="24"/>
        </w:rPr>
        <w:t>Агента</w:t>
      </w:r>
      <w:r w:rsidRPr="00CA6F77">
        <w:rPr>
          <w:rFonts w:ascii="Times New Roman" w:hAnsi="Times New Roman" w:cs="Times New Roman"/>
          <w:sz w:val="24"/>
          <w:szCs w:val="24"/>
        </w:rPr>
        <w:t xml:space="preserve"> ведется фиксирование информации о всех проведенных операциях по </w:t>
      </w:r>
      <w:r w:rsidR="005F26C2" w:rsidRPr="00CA6F77">
        <w:rPr>
          <w:rFonts w:ascii="Times New Roman" w:hAnsi="Times New Roman" w:cs="Times New Roman"/>
          <w:sz w:val="24"/>
          <w:szCs w:val="24"/>
        </w:rPr>
        <w:t>выдачи и погашения микрокредитов</w:t>
      </w:r>
      <w:r w:rsidRPr="00CA6F77">
        <w:rPr>
          <w:rFonts w:ascii="Times New Roman" w:hAnsi="Times New Roman" w:cs="Times New Roman"/>
          <w:sz w:val="24"/>
          <w:szCs w:val="24"/>
        </w:rPr>
        <w:t xml:space="preserve"> посредством мобильного приложения «</w:t>
      </w:r>
      <w:r w:rsidRPr="00CA6F77">
        <w:rPr>
          <w:rFonts w:ascii="Times New Roman" w:hAnsi="Times New Roman" w:cs="Times New Roman"/>
          <w:bCs/>
          <w:sz w:val="24"/>
          <w:szCs w:val="24"/>
          <w:lang w:val="en-US"/>
        </w:rPr>
        <w:t>Kreditomat</w:t>
      </w:r>
      <w:r w:rsidRPr="00CA6F77">
        <w:rPr>
          <w:rFonts w:ascii="Times New Roman" w:hAnsi="Times New Roman" w:cs="Times New Roman"/>
          <w:sz w:val="24"/>
          <w:szCs w:val="24"/>
        </w:rPr>
        <w:t xml:space="preserve"> Business». Данная информация содержит следующие сведения: </w:t>
      </w:r>
    </w:p>
    <w:p w14:paraId="48D0214B" w14:textId="5904560C" w:rsidR="007B458A" w:rsidRPr="00CA6F77" w:rsidRDefault="00047102" w:rsidP="00024237">
      <w:pPr>
        <w:pStyle w:val="a3"/>
        <w:tabs>
          <w:tab w:val="left" w:pos="993"/>
        </w:tabs>
        <w:adjustRightInd w:val="0"/>
        <w:spacing w:before="120"/>
        <w:ind w:left="993" w:right="567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</w:pPr>
      <w:r w:rsidRPr="00CA6F7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4.8.1.</w:t>
      </w:r>
      <w:r w:rsidR="004C4A56" w:rsidRPr="00CA6F7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ab/>
      </w:r>
      <w:r w:rsidRPr="00CA6F7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Наименование Агента</w:t>
      </w:r>
      <w:r w:rsidR="007B458A" w:rsidRPr="00CA6F7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;</w:t>
      </w:r>
    </w:p>
    <w:p w14:paraId="41A72CDC" w14:textId="0A208F69" w:rsidR="00047102" w:rsidRPr="00CA6F77" w:rsidRDefault="00047102" w:rsidP="00024237">
      <w:pPr>
        <w:pStyle w:val="a3"/>
        <w:tabs>
          <w:tab w:val="left" w:pos="1134"/>
        </w:tabs>
        <w:adjustRightInd w:val="0"/>
        <w:spacing w:before="120"/>
        <w:ind w:left="993" w:right="567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</w:pPr>
      <w:r w:rsidRPr="00CA6F7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4.8.2.</w:t>
      </w:r>
      <w:r w:rsidRPr="00CA6F7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ab/>
        <w:t>БИН/ИИН</w:t>
      </w:r>
    </w:p>
    <w:p w14:paraId="739A1129" w14:textId="77FA0258" w:rsidR="007B458A" w:rsidRPr="00CA6F77" w:rsidRDefault="00047102" w:rsidP="00024237">
      <w:pPr>
        <w:pStyle w:val="a3"/>
        <w:tabs>
          <w:tab w:val="left" w:pos="1134"/>
        </w:tabs>
        <w:adjustRightInd w:val="0"/>
        <w:spacing w:before="120"/>
        <w:ind w:left="993" w:right="567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</w:pPr>
      <w:r w:rsidRPr="00CA6F7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4.8.3.</w:t>
      </w:r>
      <w:r w:rsidR="007B458A" w:rsidRPr="00CA6F7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ab/>
      </w:r>
      <w:r w:rsidRPr="00CA6F7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Место нахождения Агента: город, улица, номер дома/офиса</w:t>
      </w:r>
      <w:r w:rsidR="007B458A" w:rsidRPr="00CA6F7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;</w:t>
      </w:r>
    </w:p>
    <w:p w14:paraId="4D38E7FF" w14:textId="44677BA2" w:rsidR="00047102" w:rsidRPr="00CA6F77" w:rsidRDefault="00047102" w:rsidP="00024237">
      <w:pPr>
        <w:pStyle w:val="a3"/>
        <w:tabs>
          <w:tab w:val="left" w:pos="1134"/>
        </w:tabs>
        <w:adjustRightInd w:val="0"/>
        <w:spacing w:before="120"/>
        <w:ind w:left="993" w:right="567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</w:pPr>
      <w:r w:rsidRPr="00CA6F7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4.8.4.</w:t>
      </w:r>
      <w:r w:rsidRPr="00CA6F7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ab/>
        <w:t>Абонентский номер Агента;</w:t>
      </w:r>
    </w:p>
    <w:p w14:paraId="50FEDA1B" w14:textId="0F66F78D" w:rsidR="00047102" w:rsidRPr="00CA6F77" w:rsidRDefault="00047102" w:rsidP="00024237">
      <w:pPr>
        <w:pStyle w:val="a3"/>
        <w:tabs>
          <w:tab w:val="left" w:pos="1276"/>
        </w:tabs>
        <w:adjustRightInd w:val="0"/>
        <w:spacing w:before="120"/>
        <w:ind w:left="993" w:right="567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</w:pPr>
      <w:r w:rsidRPr="00CA6F7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4.8.5.</w:t>
      </w:r>
      <w:r w:rsidRPr="00CA6F7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ab/>
        <w:t>Электронная почта Агента;</w:t>
      </w:r>
    </w:p>
    <w:p w14:paraId="5A73464F" w14:textId="63F3D6FA" w:rsidR="0014255A" w:rsidRPr="00CA6F77" w:rsidRDefault="00047102" w:rsidP="00024237">
      <w:pPr>
        <w:pStyle w:val="a3"/>
        <w:tabs>
          <w:tab w:val="left" w:pos="993"/>
        </w:tabs>
        <w:adjustRightInd w:val="0"/>
        <w:spacing w:before="120"/>
        <w:ind w:left="993" w:right="567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</w:pPr>
      <w:r w:rsidRPr="00CA6F7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4.8.6.</w:t>
      </w:r>
      <w:r w:rsidR="007B458A" w:rsidRPr="00CA6F7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ab/>
        <w:t xml:space="preserve">Сумма </w:t>
      </w:r>
      <w:r w:rsidR="005F26C2" w:rsidRPr="00CA6F7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выдачи/погашения микрокредита;</w:t>
      </w:r>
    </w:p>
    <w:p w14:paraId="3CD60701" w14:textId="77777777" w:rsidR="00047102" w:rsidRPr="00CA6F77" w:rsidRDefault="00047102" w:rsidP="00024237">
      <w:pPr>
        <w:pStyle w:val="a3"/>
        <w:tabs>
          <w:tab w:val="left" w:pos="1134"/>
        </w:tabs>
        <w:adjustRightInd w:val="0"/>
        <w:spacing w:before="120"/>
        <w:ind w:left="993" w:right="567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</w:pPr>
      <w:r w:rsidRPr="00CA6F7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 xml:space="preserve">4.8.7. </w:t>
      </w:r>
      <w:r w:rsidRPr="00CA6F7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ab/>
        <w:t>Дата и время выдачи/погашения микрокредита;</w:t>
      </w:r>
    </w:p>
    <w:p w14:paraId="6AC76815" w14:textId="1DDA90F4" w:rsidR="00047102" w:rsidRPr="00CA6F77" w:rsidRDefault="00047102" w:rsidP="00024237">
      <w:pPr>
        <w:pStyle w:val="a3"/>
        <w:tabs>
          <w:tab w:val="left" w:pos="1134"/>
        </w:tabs>
        <w:adjustRightInd w:val="0"/>
        <w:spacing w:before="120"/>
        <w:ind w:left="993" w:right="567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</w:pPr>
      <w:r w:rsidRPr="00CA6F7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4.8.8.</w:t>
      </w:r>
      <w:r w:rsidRPr="00CA6F7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ab/>
        <w:t>Сумма бонусов Агента;</w:t>
      </w:r>
    </w:p>
    <w:p w14:paraId="789146B4" w14:textId="6E3BA9BA" w:rsidR="007B458A" w:rsidRPr="00CA6F77" w:rsidRDefault="00047102" w:rsidP="00024237">
      <w:pPr>
        <w:pStyle w:val="a3"/>
        <w:tabs>
          <w:tab w:val="left" w:pos="993"/>
        </w:tabs>
        <w:adjustRightInd w:val="0"/>
        <w:spacing w:before="120"/>
        <w:ind w:left="993" w:right="567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</w:pPr>
      <w:r w:rsidRPr="00CA6F7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4.8.9.</w:t>
      </w:r>
      <w:r w:rsidRPr="00CA6F7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ab/>
        <w:t>Сумма в кассе Агента.</w:t>
      </w:r>
      <w:r w:rsidR="0014255A" w:rsidRPr="00CA6F7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ab/>
      </w:r>
    </w:p>
    <w:p w14:paraId="78526E7C" w14:textId="754C09B3" w:rsidR="007B458A" w:rsidRPr="00CA6F77" w:rsidRDefault="005F26C2" w:rsidP="00681549">
      <w:pPr>
        <w:pStyle w:val="a3"/>
        <w:widowControl/>
        <w:numPr>
          <w:ilvl w:val="1"/>
          <w:numId w:val="4"/>
        </w:numPr>
        <w:adjustRightInd w:val="0"/>
        <w:spacing w:before="120"/>
        <w:ind w:left="142" w:right="567" w:hanging="568"/>
        <w:jc w:val="both"/>
        <w:rPr>
          <w:rFonts w:ascii="Times New Roman" w:hAnsi="Times New Roman" w:cs="Times New Roman"/>
          <w:sz w:val="24"/>
          <w:szCs w:val="24"/>
        </w:rPr>
      </w:pPr>
      <w:r w:rsidRPr="00CA6F77">
        <w:rPr>
          <w:rFonts w:ascii="Times New Roman" w:hAnsi="Times New Roman" w:cs="Times New Roman"/>
          <w:sz w:val="24"/>
          <w:szCs w:val="24"/>
        </w:rPr>
        <w:t>О</w:t>
      </w:r>
      <w:r w:rsidR="007B458A" w:rsidRPr="00CA6F77">
        <w:rPr>
          <w:rFonts w:ascii="Times New Roman" w:hAnsi="Times New Roman" w:cs="Times New Roman"/>
          <w:sz w:val="24"/>
          <w:szCs w:val="24"/>
        </w:rPr>
        <w:t xml:space="preserve">плата стоимости реализованных </w:t>
      </w:r>
      <w:r w:rsidRPr="00CA6F77">
        <w:rPr>
          <w:rFonts w:ascii="Times New Roman" w:hAnsi="Times New Roman" w:cs="Times New Roman"/>
          <w:sz w:val="24"/>
          <w:szCs w:val="24"/>
        </w:rPr>
        <w:t>Услуг</w:t>
      </w:r>
      <w:r w:rsidR="00047102" w:rsidRPr="00CA6F77">
        <w:rPr>
          <w:rFonts w:ascii="Times New Roman" w:hAnsi="Times New Roman" w:cs="Times New Roman"/>
          <w:sz w:val="24"/>
          <w:szCs w:val="24"/>
        </w:rPr>
        <w:t xml:space="preserve"> (бонусов)</w:t>
      </w:r>
      <w:r w:rsidR="007B458A" w:rsidRPr="00CA6F77">
        <w:rPr>
          <w:rFonts w:ascii="Times New Roman" w:hAnsi="Times New Roman" w:cs="Times New Roman"/>
          <w:sz w:val="24"/>
          <w:szCs w:val="24"/>
        </w:rPr>
        <w:t>, посредством мобильного приложения «</w:t>
      </w:r>
      <w:r w:rsidR="007B458A" w:rsidRPr="00CA6F77">
        <w:rPr>
          <w:rFonts w:ascii="Times New Roman" w:hAnsi="Times New Roman" w:cs="Times New Roman"/>
          <w:bCs/>
          <w:sz w:val="24"/>
          <w:szCs w:val="24"/>
          <w:lang w:val="en-US"/>
        </w:rPr>
        <w:t>Kreditomat</w:t>
      </w:r>
      <w:r w:rsidR="007B458A" w:rsidRPr="00CA6F77">
        <w:rPr>
          <w:rFonts w:ascii="Times New Roman" w:hAnsi="Times New Roman" w:cs="Times New Roman"/>
          <w:sz w:val="24"/>
          <w:szCs w:val="24"/>
        </w:rPr>
        <w:t xml:space="preserve"> Business», </w:t>
      </w:r>
      <w:r w:rsidRPr="00CA6F77">
        <w:rPr>
          <w:rFonts w:ascii="Times New Roman" w:hAnsi="Times New Roman" w:cs="Times New Roman"/>
          <w:sz w:val="24"/>
          <w:szCs w:val="24"/>
        </w:rPr>
        <w:t>Агенту</w:t>
      </w:r>
      <w:r w:rsidR="007B458A" w:rsidRPr="00CA6F77">
        <w:rPr>
          <w:rFonts w:ascii="Times New Roman" w:hAnsi="Times New Roman" w:cs="Times New Roman"/>
          <w:sz w:val="24"/>
          <w:szCs w:val="24"/>
        </w:rPr>
        <w:t xml:space="preserve"> осуществляется в порядке, указанном в </w:t>
      </w:r>
      <w:r w:rsidRPr="00CA6F77">
        <w:rPr>
          <w:rFonts w:ascii="Times New Roman" w:hAnsi="Times New Roman" w:cs="Times New Roman"/>
          <w:sz w:val="24"/>
          <w:szCs w:val="24"/>
        </w:rPr>
        <w:t xml:space="preserve">приложении № 1 </w:t>
      </w:r>
      <w:r w:rsidR="007B458A" w:rsidRPr="00CA6F77">
        <w:rPr>
          <w:rFonts w:ascii="Times New Roman" w:hAnsi="Times New Roman" w:cs="Times New Roman"/>
          <w:sz w:val="24"/>
          <w:szCs w:val="24"/>
        </w:rPr>
        <w:t>настояще</w:t>
      </w:r>
      <w:r w:rsidRPr="00CA6F77">
        <w:rPr>
          <w:rFonts w:ascii="Times New Roman" w:hAnsi="Times New Roman" w:cs="Times New Roman"/>
          <w:sz w:val="24"/>
          <w:szCs w:val="24"/>
        </w:rPr>
        <w:t>й</w:t>
      </w:r>
      <w:r w:rsidR="007B458A" w:rsidRPr="00CA6F77">
        <w:rPr>
          <w:rFonts w:ascii="Times New Roman" w:hAnsi="Times New Roman" w:cs="Times New Roman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Оферты</w:t>
      </w:r>
      <w:r w:rsidR="007B458A" w:rsidRPr="00CA6F77">
        <w:rPr>
          <w:rFonts w:ascii="Times New Roman" w:hAnsi="Times New Roman" w:cs="Times New Roman"/>
          <w:sz w:val="24"/>
          <w:szCs w:val="24"/>
        </w:rPr>
        <w:t xml:space="preserve">. </w:t>
      </w:r>
      <w:r w:rsidRPr="00CA6F77">
        <w:rPr>
          <w:rFonts w:ascii="Times New Roman" w:hAnsi="Times New Roman" w:cs="Times New Roman"/>
          <w:sz w:val="24"/>
          <w:szCs w:val="24"/>
        </w:rPr>
        <w:t>Агент</w:t>
      </w:r>
      <w:r w:rsidR="007B458A" w:rsidRPr="00CA6F77">
        <w:rPr>
          <w:rFonts w:ascii="Times New Roman" w:hAnsi="Times New Roman" w:cs="Times New Roman"/>
          <w:sz w:val="24"/>
          <w:szCs w:val="24"/>
        </w:rPr>
        <w:t xml:space="preserve"> в течение 1 (Одного) рабочего дня письменно уведомляет МФО о том, каким способом </w:t>
      </w:r>
      <w:r w:rsidRPr="00CA6F77">
        <w:rPr>
          <w:rFonts w:ascii="Times New Roman" w:hAnsi="Times New Roman" w:cs="Times New Roman"/>
          <w:sz w:val="24"/>
          <w:szCs w:val="24"/>
        </w:rPr>
        <w:t>Агент</w:t>
      </w:r>
      <w:r w:rsidR="007B458A" w:rsidRPr="00CA6F77">
        <w:rPr>
          <w:rFonts w:ascii="Times New Roman" w:hAnsi="Times New Roman" w:cs="Times New Roman"/>
          <w:sz w:val="24"/>
          <w:szCs w:val="24"/>
        </w:rPr>
        <w:t xml:space="preserve"> желает получить причитающиеся ему денежные средства.</w:t>
      </w:r>
    </w:p>
    <w:p w14:paraId="0D657812" w14:textId="47F15AC2" w:rsidR="007B458A" w:rsidRPr="00CA6F77" w:rsidRDefault="00C40A3C" w:rsidP="00681549">
      <w:pPr>
        <w:pStyle w:val="a3"/>
        <w:widowControl/>
        <w:numPr>
          <w:ilvl w:val="1"/>
          <w:numId w:val="4"/>
        </w:numPr>
        <w:tabs>
          <w:tab w:val="left" w:pos="709"/>
        </w:tabs>
        <w:adjustRightInd w:val="0"/>
        <w:spacing w:before="120"/>
        <w:ind w:left="142" w:right="567" w:hanging="568"/>
        <w:jc w:val="both"/>
        <w:rPr>
          <w:rFonts w:ascii="Times New Roman" w:hAnsi="Times New Roman" w:cs="Times New Roman"/>
          <w:sz w:val="24"/>
          <w:szCs w:val="24"/>
        </w:rPr>
      </w:pPr>
      <w:r w:rsidRPr="00CA6F77">
        <w:rPr>
          <w:rFonts w:ascii="Times New Roman" w:hAnsi="Times New Roman" w:cs="Times New Roman"/>
          <w:sz w:val="24"/>
          <w:szCs w:val="24"/>
        </w:rPr>
        <w:t>Агент</w:t>
      </w:r>
      <w:r w:rsidR="007B458A" w:rsidRPr="00CA6F77">
        <w:rPr>
          <w:rFonts w:ascii="Times New Roman" w:hAnsi="Times New Roman" w:cs="Times New Roman"/>
          <w:sz w:val="24"/>
          <w:szCs w:val="24"/>
        </w:rPr>
        <w:t xml:space="preserve"> вправе отказать </w:t>
      </w:r>
      <w:r w:rsidRPr="00CA6F77">
        <w:rPr>
          <w:rFonts w:ascii="Times New Roman" w:hAnsi="Times New Roman" w:cs="Times New Roman"/>
          <w:sz w:val="24"/>
          <w:szCs w:val="24"/>
        </w:rPr>
        <w:t>Заемщику</w:t>
      </w:r>
      <w:r w:rsidR="007B458A" w:rsidRPr="00CA6F77">
        <w:rPr>
          <w:rFonts w:ascii="Times New Roman" w:hAnsi="Times New Roman" w:cs="Times New Roman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по</w:t>
      </w:r>
      <w:r w:rsidR="007B458A" w:rsidRPr="00CA6F77">
        <w:rPr>
          <w:rFonts w:ascii="Times New Roman" w:hAnsi="Times New Roman" w:cs="Times New Roman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 xml:space="preserve">выдаче денежных средств через кассу, </w:t>
      </w:r>
      <w:r w:rsidR="007B458A" w:rsidRPr="00CA6F77">
        <w:rPr>
          <w:rFonts w:ascii="Times New Roman" w:hAnsi="Times New Roman" w:cs="Times New Roman"/>
          <w:sz w:val="24"/>
          <w:szCs w:val="24"/>
        </w:rPr>
        <w:t>посредством мобильного приложения «</w:t>
      </w:r>
      <w:r w:rsidR="007B458A" w:rsidRPr="00CA6F77">
        <w:rPr>
          <w:rFonts w:ascii="Times New Roman" w:hAnsi="Times New Roman" w:cs="Times New Roman"/>
          <w:bCs/>
          <w:sz w:val="24"/>
          <w:szCs w:val="24"/>
          <w:lang w:val="en-US"/>
        </w:rPr>
        <w:t>Kreditomat</w:t>
      </w:r>
      <w:r w:rsidR="007B458A" w:rsidRPr="00CA6F77">
        <w:rPr>
          <w:rFonts w:ascii="Times New Roman" w:hAnsi="Times New Roman" w:cs="Times New Roman"/>
          <w:sz w:val="24"/>
          <w:szCs w:val="24"/>
        </w:rPr>
        <w:t xml:space="preserve"> Business» в следующих случаях:</w:t>
      </w:r>
    </w:p>
    <w:p w14:paraId="08BC091C" w14:textId="1140A0F2" w:rsidR="007B458A" w:rsidRPr="00CA6F77" w:rsidRDefault="007B458A" w:rsidP="00681549">
      <w:pPr>
        <w:pStyle w:val="a3"/>
        <w:widowControl/>
        <w:numPr>
          <w:ilvl w:val="2"/>
          <w:numId w:val="4"/>
        </w:numPr>
        <w:tabs>
          <w:tab w:val="left" w:pos="1134"/>
        </w:tabs>
        <w:adjustRightInd w:val="0"/>
        <w:spacing w:before="120"/>
        <w:ind w:right="567" w:hanging="294"/>
        <w:jc w:val="both"/>
        <w:rPr>
          <w:rFonts w:ascii="Times New Roman" w:hAnsi="Times New Roman" w:cs="Times New Roman"/>
          <w:sz w:val="24"/>
          <w:szCs w:val="24"/>
        </w:rPr>
      </w:pPr>
      <w:r w:rsidRPr="00CA6F77">
        <w:rPr>
          <w:rFonts w:ascii="Times New Roman" w:hAnsi="Times New Roman" w:cs="Times New Roman"/>
          <w:sz w:val="24"/>
          <w:szCs w:val="24"/>
        </w:rPr>
        <w:t xml:space="preserve">В случае если </w:t>
      </w:r>
      <w:r w:rsidR="00C40A3C" w:rsidRPr="00CA6F77">
        <w:rPr>
          <w:rFonts w:ascii="Times New Roman" w:hAnsi="Times New Roman" w:cs="Times New Roman"/>
          <w:sz w:val="24"/>
          <w:szCs w:val="24"/>
        </w:rPr>
        <w:t>Заемщик</w:t>
      </w:r>
      <w:r w:rsidRPr="00CA6F77">
        <w:rPr>
          <w:rFonts w:ascii="Times New Roman" w:hAnsi="Times New Roman" w:cs="Times New Roman"/>
          <w:sz w:val="24"/>
          <w:szCs w:val="24"/>
        </w:rPr>
        <w:t xml:space="preserve"> не является пользователем мобильного приложения «</w:t>
      </w:r>
      <w:r w:rsidRPr="00CA6F77">
        <w:rPr>
          <w:rFonts w:ascii="Times New Roman" w:hAnsi="Times New Roman" w:cs="Times New Roman"/>
          <w:bCs/>
          <w:sz w:val="24"/>
          <w:szCs w:val="24"/>
          <w:lang w:val="en-US"/>
        </w:rPr>
        <w:t>Kreditomat</w:t>
      </w:r>
      <w:r w:rsidRPr="00CA6F77">
        <w:rPr>
          <w:rFonts w:ascii="Times New Roman" w:hAnsi="Times New Roman" w:cs="Times New Roman"/>
          <w:sz w:val="24"/>
          <w:szCs w:val="24"/>
        </w:rPr>
        <w:t>».</w:t>
      </w:r>
    </w:p>
    <w:p w14:paraId="30B61DFC" w14:textId="77777777" w:rsidR="007B458A" w:rsidRPr="00CA6F77" w:rsidRDefault="007B458A" w:rsidP="00681549">
      <w:pPr>
        <w:pStyle w:val="a3"/>
        <w:widowControl/>
        <w:numPr>
          <w:ilvl w:val="2"/>
          <w:numId w:val="4"/>
        </w:numPr>
        <w:tabs>
          <w:tab w:val="left" w:pos="709"/>
        </w:tabs>
        <w:adjustRightInd w:val="0"/>
        <w:spacing w:before="120"/>
        <w:ind w:right="567" w:hanging="294"/>
        <w:jc w:val="both"/>
        <w:rPr>
          <w:rFonts w:ascii="Times New Roman" w:hAnsi="Times New Roman" w:cs="Times New Roman"/>
          <w:sz w:val="24"/>
          <w:szCs w:val="24"/>
        </w:rPr>
      </w:pPr>
      <w:r w:rsidRPr="00CA6F77">
        <w:rPr>
          <w:rFonts w:ascii="Times New Roman" w:hAnsi="Times New Roman" w:cs="Times New Roman"/>
          <w:sz w:val="24"/>
          <w:szCs w:val="24"/>
        </w:rPr>
        <w:t>В случае технических и иных неисправностях мобильного приложения «</w:t>
      </w:r>
      <w:r w:rsidRPr="00CA6F77">
        <w:rPr>
          <w:rFonts w:ascii="Times New Roman" w:hAnsi="Times New Roman" w:cs="Times New Roman"/>
          <w:bCs/>
          <w:sz w:val="24"/>
          <w:szCs w:val="24"/>
          <w:lang w:val="en-US"/>
        </w:rPr>
        <w:t>Kreditomat</w:t>
      </w:r>
      <w:r w:rsidRPr="00CA6F77">
        <w:rPr>
          <w:rFonts w:ascii="Times New Roman" w:hAnsi="Times New Roman" w:cs="Times New Roman"/>
          <w:sz w:val="24"/>
          <w:szCs w:val="24"/>
        </w:rPr>
        <w:t xml:space="preserve">  Business».</w:t>
      </w:r>
    </w:p>
    <w:p w14:paraId="55A929D5" w14:textId="27E30BB3" w:rsidR="007B458A" w:rsidRPr="00CA6F77" w:rsidRDefault="007B458A" w:rsidP="00681549">
      <w:pPr>
        <w:pStyle w:val="a3"/>
        <w:widowControl/>
        <w:numPr>
          <w:ilvl w:val="2"/>
          <w:numId w:val="4"/>
        </w:numPr>
        <w:tabs>
          <w:tab w:val="left" w:pos="709"/>
        </w:tabs>
        <w:adjustRightInd w:val="0"/>
        <w:spacing w:before="120"/>
        <w:ind w:right="567" w:hanging="294"/>
        <w:jc w:val="both"/>
        <w:rPr>
          <w:rFonts w:ascii="Times New Roman" w:hAnsi="Times New Roman" w:cs="Times New Roman"/>
          <w:sz w:val="24"/>
          <w:szCs w:val="24"/>
        </w:rPr>
      </w:pPr>
      <w:r w:rsidRPr="00CA6F77">
        <w:rPr>
          <w:rFonts w:ascii="Times New Roman" w:hAnsi="Times New Roman" w:cs="Times New Roman"/>
          <w:sz w:val="24"/>
          <w:szCs w:val="24"/>
        </w:rPr>
        <w:t xml:space="preserve">В случае если </w:t>
      </w:r>
      <w:r w:rsidR="00C40A3C" w:rsidRPr="00CA6F77">
        <w:rPr>
          <w:rFonts w:ascii="Times New Roman" w:hAnsi="Times New Roman" w:cs="Times New Roman"/>
          <w:sz w:val="24"/>
          <w:szCs w:val="24"/>
        </w:rPr>
        <w:t>Заемщик</w:t>
      </w:r>
      <w:r w:rsidRPr="00CA6F77">
        <w:rPr>
          <w:rFonts w:ascii="Times New Roman" w:hAnsi="Times New Roman" w:cs="Times New Roman"/>
          <w:sz w:val="24"/>
          <w:szCs w:val="24"/>
        </w:rPr>
        <w:t xml:space="preserve"> предоставил не верный «</w:t>
      </w:r>
      <w:r w:rsidR="009544D8">
        <w:rPr>
          <w:rFonts w:ascii="Times New Roman" w:hAnsi="Times New Roman" w:cs="Times New Roman"/>
          <w:sz w:val="24"/>
          <w:szCs w:val="24"/>
          <w:lang w:val="en-US"/>
        </w:rPr>
        <w:t>QR</w:t>
      </w:r>
      <w:r w:rsidR="009544D8" w:rsidRPr="009544D8">
        <w:rPr>
          <w:rFonts w:ascii="Times New Roman" w:hAnsi="Times New Roman" w:cs="Times New Roman"/>
          <w:sz w:val="24"/>
          <w:szCs w:val="24"/>
        </w:rPr>
        <w:t xml:space="preserve"> </w:t>
      </w:r>
      <w:r w:rsidR="009544D8">
        <w:rPr>
          <w:rFonts w:ascii="Times New Roman" w:hAnsi="Times New Roman" w:cs="Times New Roman"/>
          <w:sz w:val="24"/>
          <w:szCs w:val="24"/>
        </w:rPr>
        <w:t>код</w:t>
      </w:r>
      <w:r w:rsidRPr="00CA6F77">
        <w:rPr>
          <w:rFonts w:ascii="Times New Roman" w:hAnsi="Times New Roman" w:cs="Times New Roman"/>
          <w:sz w:val="24"/>
          <w:szCs w:val="24"/>
        </w:rPr>
        <w:t>».</w:t>
      </w:r>
    </w:p>
    <w:p w14:paraId="55B6AFB0" w14:textId="2759435A" w:rsidR="007B458A" w:rsidRPr="00CA6F77" w:rsidRDefault="007B458A" w:rsidP="00681549">
      <w:pPr>
        <w:pStyle w:val="a3"/>
        <w:widowControl/>
        <w:numPr>
          <w:ilvl w:val="2"/>
          <w:numId w:val="4"/>
        </w:numPr>
        <w:tabs>
          <w:tab w:val="left" w:pos="709"/>
        </w:tabs>
        <w:adjustRightInd w:val="0"/>
        <w:spacing w:before="120"/>
        <w:ind w:right="567" w:hanging="294"/>
        <w:jc w:val="both"/>
        <w:rPr>
          <w:rFonts w:ascii="Times New Roman" w:hAnsi="Times New Roman" w:cs="Times New Roman"/>
          <w:sz w:val="24"/>
          <w:szCs w:val="24"/>
        </w:rPr>
      </w:pPr>
      <w:r w:rsidRPr="00CA6F77">
        <w:rPr>
          <w:rFonts w:ascii="Times New Roman" w:hAnsi="Times New Roman" w:cs="Times New Roman"/>
          <w:sz w:val="24"/>
          <w:szCs w:val="24"/>
        </w:rPr>
        <w:t xml:space="preserve">В случае если </w:t>
      </w:r>
      <w:r w:rsidR="00C40A3C" w:rsidRPr="00CA6F77">
        <w:rPr>
          <w:rFonts w:ascii="Times New Roman" w:hAnsi="Times New Roman" w:cs="Times New Roman"/>
          <w:sz w:val="24"/>
          <w:szCs w:val="24"/>
        </w:rPr>
        <w:t>Агенту</w:t>
      </w:r>
      <w:r w:rsidRPr="00CA6F77">
        <w:rPr>
          <w:rFonts w:ascii="Times New Roman" w:hAnsi="Times New Roman" w:cs="Times New Roman"/>
          <w:sz w:val="24"/>
          <w:szCs w:val="24"/>
        </w:rPr>
        <w:t xml:space="preserve"> после ввода «кода активации» пришло уведомление о том, что проведение операции невозможно в виду превышения лимита суммы предоставленной </w:t>
      </w:r>
      <w:r w:rsidR="00C40A3C" w:rsidRPr="00CA6F77">
        <w:rPr>
          <w:rFonts w:ascii="Times New Roman" w:hAnsi="Times New Roman" w:cs="Times New Roman"/>
          <w:sz w:val="24"/>
          <w:szCs w:val="24"/>
        </w:rPr>
        <w:t>Заемщику</w:t>
      </w:r>
      <w:r w:rsidRPr="00CA6F77">
        <w:rPr>
          <w:rFonts w:ascii="Times New Roman" w:hAnsi="Times New Roman" w:cs="Times New Roman"/>
          <w:sz w:val="24"/>
          <w:szCs w:val="24"/>
        </w:rPr>
        <w:t>.</w:t>
      </w:r>
    </w:p>
    <w:p w14:paraId="5C7ECE93" w14:textId="1D08D009" w:rsidR="007B458A" w:rsidRPr="00CA6F77" w:rsidRDefault="007B458A" w:rsidP="00681549">
      <w:pPr>
        <w:pStyle w:val="a3"/>
        <w:widowControl/>
        <w:numPr>
          <w:ilvl w:val="2"/>
          <w:numId w:val="4"/>
        </w:numPr>
        <w:tabs>
          <w:tab w:val="left" w:pos="709"/>
        </w:tabs>
        <w:adjustRightInd w:val="0"/>
        <w:spacing w:before="120"/>
        <w:ind w:right="567" w:hanging="294"/>
        <w:jc w:val="both"/>
        <w:rPr>
          <w:rFonts w:ascii="Times New Roman" w:hAnsi="Times New Roman" w:cs="Times New Roman"/>
          <w:sz w:val="24"/>
          <w:szCs w:val="24"/>
        </w:rPr>
      </w:pPr>
      <w:r w:rsidRPr="00CA6F77">
        <w:rPr>
          <w:rFonts w:ascii="Times New Roman" w:hAnsi="Times New Roman" w:cs="Times New Roman"/>
          <w:sz w:val="24"/>
          <w:szCs w:val="24"/>
        </w:rPr>
        <w:t xml:space="preserve">В случае несоответствия операции </w:t>
      </w:r>
      <w:r w:rsidR="00C40A3C" w:rsidRPr="00CA6F77">
        <w:rPr>
          <w:rFonts w:ascii="Times New Roman" w:hAnsi="Times New Roman" w:cs="Times New Roman"/>
          <w:sz w:val="24"/>
          <w:szCs w:val="24"/>
        </w:rPr>
        <w:t>Заемщика</w:t>
      </w:r>
      <w:r w:rsidRPr="00CA6F77">
        <w:rPr>
          <w:rFonts w:ascii="Times New Roman" w:hAnsi="Times New Roman" w:cs="Times New Roman"/>
          <w:sz w:val="24"/>
          <w:szCs w:val="24"/>
        </w:rPr>
        <w:t xml:space="preserve"> требованиям законодательства РК, внутренним документам МФО;</w:t>
      </w:r>
    </w:p>
    <w:p w14:paraId="07C7BCDD" w14:textId="50F72B61" w:rsidR="007B458A" w:rsidRPr="00CA6F77" w:rsidRDefault="00C40A3C" w:rsidP="00681549">
      <w:pPr>
        <w:pStyle w:val="a3"/>
        <w:widowControl/>
        <w:numPr>
          <w:ilvl w:val="1"/>
          <w:numId w:val="4"/>
        </w:numPr>
        <w:tabs>
          <w:tab w:val="left" w:pos="709"/>
        </w:tabs>
        <w:adjustRightInd w:val="0"/>
        <w:spacing w:before="120"/>
        <w:ind w:left="142" w:right="567" w:hanging="568"/>
        <w:jc w:val="both"/>
        <w:rPr>
          <w:rFonts w:ascii="Times New Roman" w:hAnsi="Times New Roman" w:cs="Times New Roman"/>
          <w:sz w:val="24"/>
          <w:szCs w:val="24"/>
        </w:rPr>
      </w:pPr>
      <w:r w:rsidRPr="00CA6F77">
        <w:rPr>
          <w:rFonts w:ascii="Times New Roman" w:hAnsi="Times New Roman" w:cs="Times New Roman"/>
          <w:sz w:val="24"/>
          <w:szCs w:val="24"/>
        </w:rPr>
        <w:t>Заемщик</w:t>
      </w:r>
      <w:r w:rsidR="007B458A" w:rsidRPr="00CA6F77">
        <w:rPr>
          <w:rFonts w:ascii="Times New Roman" w:hAnsi="Times New Roman" w:cs="Times New Roman"/>
          <w:sz w:val="24"/>
          <w:szCs w:val="24"/>
        </w:rPr>
        <w:t xml:space="preserve"> вправе по своему усмотрению распоряжаться денежными средствами, полученными по Договору предоставлении микрокредита, заключенного с МФО посредством мобильного приложения, включая:</w:t>
      </w:r>
    </w:p>
    <w:p w14:paraId="14A52D80" w14:textId="46FD89E4" w:rsidR="007B458A" w:rsidRPr="00CA6F77" w:rsidRDefault="007B458A" w:rsidP="00681549">
      <w:pPr>
        <w:pStyle w:val="a3"/>
        <w:widowControl/>
        <w:numPr>
          <w:ilvl w:val="2"/>
          <w:numId w:val="4"/>
        </w:numPr>
        <w:tabs>
          <w:tab w:val="left" w:pos="709"/>
        </w:tabs>
        <w:adjustRightInd w:val="0"/>
        <w:spacing w:before="120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CA6F77">
        <w:rPr>
          <w:rFonts w:ascii="Times New Roman" w:hAnsi="Times New Roman" w:cs="Times New Roman"/>
          <w:sz w:val="24"/>
          <w:szCs w:val="24"/>
        </w:rPr>
        <w:t>приобретение Товара</w:t>
      </w:r>
      <w:r w:rsidR="00C40A3C" w:rsidRPr="00CA6F77">
        <w:rPr>
          <w:rFonts w:ascii="Times New Roman" w:hAnsi="Times New Roman" w:cs="Times New Roman"/>
          <w:sz w:val="24"/>
          <w:szCs w:val="24"/>
        </w:rPr>
        <w:t>/услуг</w:t>
      </w:r>
      <w:r w:rsidRPr="00CA6F77">
        <w:rPr>
          <w:rFonts w:ascii="Times New Roman" w:hAnsi="Times New Roman" w:cs="Times New Roman"/>
          <w:sz w:val="24"/>
          <w:szCs w:val="24"/>
        </w:rPr>
        <w:t xml:space="preserve"> </w:t>
      </w:r>
      <w:r w:rsidR="00C40A3C" w:rsidRPr="00CA6F77">
        <w:rPr>
          <w:rFonts w:ascii="Times New Roman" w:hAnsi="Times New Roman" w:cs="Times New Roman"/>
          <w:sz w:val="24"/>
          <w:szCs w:val="24"/>
        </w:rPr>
        <w:t>у</w:t>
      </w:r>
      <w:r w:rsidRPr="00CA6F77">
        <w:rPr>
          <w:rFonts w:ascii="Times New Roman" w:hAnsi="Times New Roman" w:cs="Times New Roman"/>
          <w:sz w:val="24"/>
          <w:szCs w:val="24"/>
        </w:rPr>
        <w:t xml:space="preserve"> </w:t>
      </w:r>
      <w:r w:rsidR="00C40A3C" w:rsidRPr="00CA6F77">
        <w:rPr>
          <w:rFonts w:ascii="Times New Roman" w:hAnsi="Times New Roman" w:cs="Times New Roman"/>
          <w:sz w:val="24"/>
          <w:szCs w:val="24"/>
        </w:rPr>
        <w:t>Агента</w:t>
      </w:r>
      <w:r w:rsidRPr="00CA6F77">
        <w:rPr>
          <w:rFonts w:ascii="Times New Roman" w:hAnsi="Times New Roman" w:cs="Times New Roman"/>
          <w:sz w:val="24"/>
          <w:szCs w:val="24"/>
        </w:rPr>
        <w:t>;</w:t>
      </w:r>
    </w:p>
    <w:p w14:paraId="1FCF385B" w14:textId="77777777" w:rsidR="007B458A" w:rsidRPr="00CA6F77" w:rsidRDefault="007B458A" w:rsidP="00681549">
      <w:pPr>
        <w:pStyle w:val="a3"/>
        <w:widowControl/>
        <w:numPr>
          <w:ilvl w:val="2"/>
          <w:numId w:val="4"/>
        </w:numPr>
        <w:tabs>
          <w:tab w:val="left" w:pos="709"/>
        </w:tabs>
        <w:adjustRightInd w:val="0"/>
        <w:spacing w:before="120"/>
        <w:ind w:right="567" w:hanging="294"/>
        <w:jc w:val="both"/>
        <w:rPr>
          <w:rFonts w:ascii="Times New Roman" w:hAnsi="Times New Roman" w:cs="Times New Roman"/>
          <w:sz w:val="24"/>
          <w:szCs w:val="24"/>
        </w:rPr>
      </w:pPr>
      <w:r w:rsidRPr="00CA6F77">
        <w:rPr>
          <w:rFonts w:ascii="Times New Roman" w:hAnsi="Times New Roman" w:cs="Times New Roman"/>
          <w:sz w:val="24"/>
          <w:szCs w:val="24"/>
        </w:rPr>
        <w:t>перевод на свою банковскую карточку, при этом необходимо прикрепить номер банковской карты в мобильном приложении «</w:t>
      </w:r>
      <w:r w:rsidRPr="00CA6F77">
        <w:rPr>
          <w:rFonts w:ascii="Times New Roman" w:hAnsi="Times New Roman" w:cs="Times New Roman"/>
          <w:bCs/>
          <w:sz w:val="24"/>
          <w:szCs w:val="24"/>
          <w:lang w:val="en-US"/>
        </w:rPr>
        <w:t>Kreditomat</w:t>
      </w:r>
      <w:r w:rsidRPr="00CA6F77">
        <w:rPr>
          <w:rFonts w:ascii="Times New Roman" w:hAnsi="Times New Roman" w:cs="Times New Roman"/>
          <w:sz w:val="24"/>
          <w:szCs w:val="24"/>
        </w:rPr>
        <w:t xml:space="preserve">  Business»;</w:t>
      </w:r>
    </w:p>
    <w:p w14:paraId="6BB1BF04" w14:textId="19C8E29F" w:rsidR="007B458A" w:rsidRPr="00CA6F77" w:rsidRDefault="007B458A" w:rsidP="00681549">
      <w:pPr>
        <w:pStyle w:val="a3"/>
        <w:widowControl/>
        <w:numPr>
          <w:ilvl w:val="2"/>
          <w:numId w:val="4"/>
        </w:numPr>
        <w:tabs>
          <w:tab w:val="left" w:pos="709"/>
        </w:tabs>
        <w:adjustRightInd w:val="0"/>
        <w:spacing w:before="120"/>
        <w:ind w:right="567" w:hanging="294"/>
        <w:jc w:val="both"/>
        <w:rPr>
          <w:rFonts w:ascii="Times New Roman" w:hAnsi="Times New Roman" w:cs="Times New Roman"/>
          <w:sz w:val="24"/>
          <w:szCs w:val="24"/>
        </w:rPr>
      </w:pPr>
      <w:r w:rsidRPr="00CA6F77">
        <w:rPr>
          <w:rFonts w:ascii="Times New Roman" w:hAnsi="Times New Roman" w:cs="Times New Roman"/>
          <w:sz w:val="24"/>
          <w:szCs w:val="24"/>
        </w:rPr>
        <w:t>получения денежной наличности посредством Терминала самообслуживания, при этом адреса</w:t>
      </w:r>
      <w:r w:rsidR="00C40A3C" w:rsidRPr="00CA6F77">
        <w:rPr>
          <w:rFonts w:ascii="Times New Roman" w:hAnsi="Times New Roman" w:cs="Times New Roman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Терминалов самообслуживания указаны в мобильном приложении «</w:t>
      </w:r>
      <w:r w:rsidRPr="00CA6F77">
        <w:rPr>
          <w:rFonts w:ascii="Times New Roman" w:hAnsi="Times New Roman" w:cs="Times New Roman"/>
          <w:bCs/>
          <w:sz w:val="24"/>
          <w:szCs w:val="24"/>
          <w:lang w:val="en-US"/>
        </w:rPr>
        <w:t>Kreditomat</w:t>
      </w:r>
      <w:r w:rsidRPr="00CA6F77">
        <w:rPr>
          <w:rFonts w:ascii="Times New Roman" w:hAnsi="Times New Roman" w:cs="Times New Roman"/>
          <w:sz w:val="24"/>
          <w:szCs w:val="24"/>
        </w:rPr>
        <w:t xml:space="preserve"> Business»;</w:t>
      </w:r>
    </w:p>
    <w:p w14:paraId="1CF9F2FE" w14:textId="77777777" w:rsidR="007B458A" w:rsidRPr="00CA6F77" w:rsidRDefault="007B458A" w:rsidP="00681549">
      <w:pPr>
        <w:pStyle w:val="a3"/>
        <w:widowControl/>
        <w:numPr>
          <w:ilvl w:val="1"/>
          <w:numId w:val="4"/>
        </w:numPr>
        <w:tabs>
          <w:tab w:val="left" w:pos="709"/>
        </w:tabs>
        <w:adjustRightInd w:val="0"/>
        <w:spacing w:before="120"/>
        <w:ind w:left="142" w:right="567" w:hanging="568"/>
        <w:jc w:val="both"/>
        <w:rPr>
          <w:rFonts w:ascii="Times New Roman" w:hAnsi="Times New Roman" w:cs="Times New Roman"/>
          <w:sz w:val="24"/>
          <w:szCs w:val="24"/>
        </w:rPr>
      </w:pPr>
      <w:r w:rsidRPr="00CA6F77">
        <w:rPr>
          <w:rFonts w:ascii="Times New Roman" w:hAnsi="Times New Roman" w:cs="Times New Roman"/>
          <w:sz w:val="24"/>
          <w:szCs w:val="24"/>
        </w:rPr>
        <w:t xml:space="preserve">Погашение микрокредита производится Клиентом следующими методами: </w:t>
      </w:r>
    </w:p>
    <w:p w14:paraId="3BEBBB89" w14:textId="77777777" w:rsidR="007B458A" w:rsidRPr="00CA6F77" w:rsidRDefault="007B458A" w:rsidP="00681549">
      <w:pPr>
        <w:pStyle w:val="a3"/>
        <w:widowControl/>
        <w:numPr>
          <w:ilvl w:val="2"/>
          <w:numId w:val="4"/>
        </w:numPr>
        <w:tabs>
          <w:tab w:val="left" w:pos="709"/>
        </w:tabs>
        <w:adjustRightInd w:val="0"/>
        <w:spacing w:before="120"/>
        <w:ind w:right="567" w:hanging="294"/>
        <w:jc w:val="both"/>
        <w:rPr>
          <w:rFonts w:ascii="Times New Roman" w:hAnsi="Times New Roman" w:cs="Times New Roman"/>
          <w:sz w:val="24"/>
          <w:szCs w:val="24"/>
        </w:rPr>
      </w:pPr>
      <w:r w:rsidRPr="00CA6F77">
        <w:rPr>
          <w:rFonts w:ascii="Times New Roman" w:hAnsi="Times New Roman" w:cs="Times New Roman"/>
          <w:sz w:val="24"/>
          <w:szCs w:val="24"/>
        </w:rPr>
        <w:t>посредством перевода с банковской карты;</w:t>
      </w:r>
    </w:p>
    <w:p w14:paraId="5D8658A0" w14:textId="77777777" w:rsidR="007B458A" w:rsidRPr="00CA6F77" w:rsidRDefault="007B458A" w:rsidP="00681549">
      <w:pPr>
        <w:pStyle w:val="a3"/>
        <w:widowControl/>
        <w:numPr>
          <w:ilvl w:val="2"/>
          <w:numId w:val="4"/>
        </w:numPr>
        <w:tabs>
          <w:tab w:val="left" w:pos="709"/>
        </w:tabs>
        <w:adjustRightInd w:val="0"/>
        <w:ind w:right="567" w:hanging="294"/>
        <w:jc w:val="both"/>
        <w:rPr>
          <w:rFonts w:ascii="Times New Roman" w:hAnsi="Times New Roman" w:cs="Times New Roman"/>
          <w:sz w:val="24"/>
          <w:szCs w:val="24"/>
        </w:rPr>
      </w:pPr>
      <w:r w:rsidRPr="00CA6F77">
        <w:rPr>
          <w:rFonts w:ascii="Times New Roman" w:hAnsi="Times New Roman" w:cs="Times New Roman"/>
          <w:sz w:val="24"/>
          <w:szCs w:val="24"/>
        </w:rPr>
        <w:t xml:space="preserve">путем перевода денежных средств на расчётный счет МФО; </w:t>
      </w:r>
    </w:p>
    <w:p w14:paraId="0602D482" w14:textId="77777777" w:rsidR="007B458A" w:rsidRPr="00CA6F77" w:rsidRDefault="007B458A" w:rsidP="00681549">
      <w:pPr>
        <w:pStyle w:val="a3"/>
        <w:widowControl/>
        <w:numPr>
          <w:ilvl w:val="2"/>
          <w:numId w:val="4"/>
        </w:numPr>
        <w:tabs>
          <w:tab w:val="left" w:pos="709"/>
        </w:tabs>
        <w:adjustRightInd w:val="0"/>
        <w:ind w:right="567" w:hanging="294"/>
        <w:jc w:val="both"/>
        <w:rPr>
          <w:rFonts w:ascii="Times New Roman" w:hAnsi="Times New Roman" w:cs="Times New Roman"/>
          <w:sz w:val="24"/>
          <w:szCs w:val="24"/>
        </w:rPr>
      </w:pPr>
      <w:r w:rsidRPr="00CA6F77">
        <w:rPr>
          <w:rFonts w:ascii="Times New Roman" w:hAnsi="Times New Roman" w:cs="Times New Roman"/>
          <w:sz w:val="24"/>
          <w:szCs w:val="24"/>
        </w:rPr>
        <w:t>путем оплаты наличными денежными средствами через Терминалы самообслуживания МФО;</w:t>
      </w:r>
    </w:p>
    <w:p w14:paraId="79D77B38" w14:textId="2A7DD4F9" w:rsidR="007B458A" w:rsidRPr="00CA6F77" w:rsidRDefault="00C40A3C" w:rsidP="00024237">
      <w:pPr>
        <w:pStyle w:val="a3"/>
        <w:widowControl/>
        <w:tabs>
          <w:tab w:val="left" w:pos="1418"/>
        </w:tabs>
        <w:adjustRightInd w:val="0"/>
        <w:spacing w:line="273" w:lineRule="auto"/>
        <w:ind w:left="993" w:right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A6F77">
        <w:rPr>
          <w:rFonts w:ascii="Times New Roman" w:hAnsi="Times New Roman" w:cs="Times New Roman"/>
          <w:sz w:val="24"/>
          <w:szCs w:val="24"/>
        </w:rPr>
        <w:t xml:space="preserve">4.12.4.    </w:t>
      </w:r>
      <w:r w:rsidR="007B458A" w:rsidRPr="00CA6F77">
        <w:rPr>
          <w:rFonts w:ascii="Times New Roman" w:hAnsi="Times New Roman" w:cs="Times New Roman"/>
          <w:sz w:val="24"/>
          <w:szCs w:val="24"/>
        </w:rPr>
        <w:t>путем оплаты наличными денежными средствами через Терминалы сторонних компании (QIWI, Касса-24 и др.). При этом размер комиссии за перевод денежных средств, сторонняя компания устанавливает самостоятельно. В случае наличия сдачи при оплате посредством терминала, Клиент вправе перевести данную сдачу на баланс телефонного номера любого мобильного оператора зарегистрированного в Республики Казахстан</w:t>
      </w:r>
      <w:r w:rsidR="00024237" w:rsidRPr="00CA6F77">
        <w:rPr>
          <w:rFonts w:ascii="Times New Roman" w:hAnsi="Times New Roman" w:cs="Times New Roman"/>
          <w:sz w:val="24"/>
          <w:szCs w:val="24"/>
        </w:rPr>
        <w:t>.</w:t>
      </w:r>
    </w:p>
    <w:p w14:paraId="38601293" w14:textId="58B55B21" w:rsidR="00024237" w:rsidRPr="00CA6F77" w:rsidRDefault="00024237" w:rsidP="004C4A56">
      <w:pPr>
        <w:pStyle w:val="a3"/>
        <w:widowControl/>
        <w:tabs>
          <w:tab w:val="left" w:pos="1418"/>
        </w:tabs>
        <w:adjustRightInd w:val="0"/>
        <w:spacing w:line="273" w:lineRule="auto"/>
        <w:ind w:left="993" w:right="52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4075F700" w14:textId="08919811" w:rsidR="00024237" w:rsidRPr="00CA6F77" w:rsidRDefault="00024237" w:rsidP="004C4A56">
      <w:pPr>
        <w:pStyle w:val="a3"/>
        <w:widowControl/>
        <w:tabs>
          <w:tab w:val="left" w:pos="1418"/>
        </w:tabs>
        <w:adjustRightInd w:val="0"/>
        <w:spacing w:line="273" w:lineRule="auto"/>
        <w:ind w:left="993" w:right="52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1F1015E7" w14:textId="2114CD91" w:rsidR="00024237" w:rsidRPr="00CA6F77" w:rsidRDefault="00024237" w:rsidP="00681549">
      <w:pPr>
        <w:pStyle w:val="a3"/>
        <w:numPr>
          <w:ilvl w:val="0"/>
          <w:numId w:val="7"/>
        </w:numPr>
        <w:tabs>
          <w:tab w:val="left" w:pos="4018"/>
        </w:tabs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6F77">
        <w:rPr>
          <w:rFonts w:ascii="Times New Roman" w:hAnsi="Times New Roman" w:cs="Times New Roman"/>
          <w:b/>
          <w:sz w:val="24"/>
          <w:szCs w:val="24"/>
        </w:rPr>
        <w:t>Права</w:t>
      </w:r>
      <w:r w:rsidRPr="00CA6F77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b/>
          <w:sz w:val="24"/>
          <w:szCs w:val="24"/>
        </w:rPr>
        <w:t>и</w:t>
      </w:r>
      <w:r w:rsidRPr="00CA6F77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b/>
          <w:sz w:val="24"/>
          <w:szCs w:val="24"/>
        </w:rPr>
        <w:t>обязанности</w:t>
      </w:r>
      <w:r w:rsidRPr="00CA6F77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="00C30F32" w:rsidRPr="00CA6F77">
        <w:rPr>
          <w:rFonts w:ascii="Times New Roman" w:hAnsi="Times New Roman" w:cs="Times New Roman"/>
          <w:b/>
          <w:sz w:val="24"/>
          <w:szCs w:val="24"/>
        </w:rPr>
        <w:t>Сторон</w:t>
      </w:r>
    </w:p>
    <w:p w14:paraId="1869730B" w14:textId="7BA950DB" w:rsidR="00BE03CF" w:rsidRPr="00CA6F77" w:rsidRDefault="00BE03CF" w:rsidP="00BE03CF">
      <w:pPr>
        <w:tabs>
          <w:tab w:val="left" w:pos="4018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A6F77">
        <w:rPr>
          <w:rFonts w:ascii="Times New Roman" w:hAnsi="Times New Roman" w:cs="Times New Roman"/>
          <w:b/>
          <w:sz w:val="24"/>
          <w:szCs w:val="24"/>
          <w:u w:val="single"/>
        </w:rPr>
        <w:t>Права Агента</w:t>
      </w:r>
    </w:p>
    <w:p w14:paraId="4725061A" w14:textId="408D3CD8" w:rsidR="00024237" w:rsidRPr="00CA6F77" w:rsidRDefault="00F8209C" w:rsidP="00681549">
      <w:pPr>
        <w:pStyle w:val="a3"/>
        <w:numPr>
          <w:ilvl w:val="1"/>
          <w:numId w:val="6"/>
        </w:numPr>
        <w:tabs>
          <w:tab w:val="left" w:pos="851"/>
        </w:tabs>
        <w:spacing w:before="34" w:line="276" w:lineRule="auto"/>
        <w:ind w:left="142" w:right="524" w:hanging="56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A6F77">
        <w:rPr>
          <w:rFonts w:ascii="Times New Roman" w:hAnsi="Times New Roman" w:cs="Times New Roman"/>
          <w:sz w:val="24"/>
          <w:szCs w:val="24"/>
        </w:rPr>
        <w:t>Агент</w:t>
      </w:r>
      <w:r w:rsidR="00024237" w:rsidRPr="00CA6F77">
        <w:rPr>
          <w:rFonts w:ascii="Times New Roman" w:hAnsi="Times New Roman" w:cs="Times New Roman"/>
          <w:sz w:val="24"/>
          <w:szCs w:val="24"/>
        </w:rPr>
        <w:t xml:space="preserve"> вправе Использовать </w:t>
      </w:r>
      <w:r w:rsidRPr="00CA6F77">
        <w:rPr>
          <w:rFonts w:ascii="Times New Roman" w:hAnsi="Times New Roman" w:cs="Times New Roman"/>
          <w:sz w:val="24"/>
          <w:szCs w:val="24"/>
        </w:rPr>
        <w:t>Приложение</w:t>
      </w:r>
      <w:r w:rsidR="00024237" w:rsidRPr="00CA6F77">
        <w:rPr>
          <w:rFonts w:ascii="Times New Roman" w:hAnsi="Times New Roman" w:cs="Times New Roman"/>
          <w:sz w:val="24"/>
          <w:szCs w:val="24"/>
        </w:rPr>
        <w:t xml:space="preserve"> в полном объеме в порядке и на условиях, предусмотренных</w:t>
      </w:r>
      <w:r w:rsidR="00024237"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024237" w:rsidRPr="00CA6F77">
        <w:rPr>
          <w:rFonts w:ascii="Times New Roman" w:hAnsi="Times New Roman" w:cs="Times New Roman"/>
          <w:sz w:val="24"/>
          <w:szCs w:val="24"/>
        </w:rPr>
        <w:t>настоящей</w:t>
      </w:r>
      <w:r w:rsidR="00024237" w:rsidRPr="00CA6F7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024237" w:rsidRPr="00CA6F77">
        <w:rPr>
          <w:rFonts w:ascii="Times New Roman" w:hAnsi="Times New Roman" w:cs="Times New Roman"/>
          <w:sz w:val="24"/>
          <w:szCs w:val="24"/>
        </w:rPr>
        <w:t>Офертой.</w:t>
      </w:r>
    </w:p>
    <w:p w14:paraId="157D386C" w14:textId="2A64414B" w:rsidR="00024237" w:rsidRPr="00CA6F77" w:rsidRDefault="00024237" w:rsidP="00681549">
      <w:pPr>
        <w:pStyle w:val="a3"/>
        <w:numPr>
          <w:ilvl w:val="1"/>
          <w:numId w:val="6"/>
        </w:numPr>
        <w:tabs>
          <w:tab w:val="left" w:pos="851"/>
        </w:tabs>
        <w:spacing w:line="276" w:lineRule="auto"/>
        <w:ind w:left="142" w:right="522" w:hanging="56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A6F77">
        <w:rPr>
          <w:rFonts w:ascii="Times New Roman" w:hAnsi="Times New Roman" w:cs="Times New Roman"/>
          <w:sz w:val="24"/>
          <w:szCs w:val="24"/>
        </w:rPr>
        <w:t>Право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F8209C" w:rsidRPr="00CA6F77">
        <w:rPr>
          <w:rFonts w:ascii="Times New Roman" w:hAnsi="Times New Roman" w:cs="Times New Roman"/>
          <w:sz w:val="24"/>
          <w:szCs w:val="24"/>
        </w:rPr>
        <w:t>Агента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на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Использование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F8209C" w:rsidRPr="00CA6F77">
        <w:rPr>
          <w:rFonts w:ascii="Times New Roman" w:hAnsi="Times New Roman" w:cs="Times New Roman"/>
          <w:sz w:val="24"/>
          <w:szCs w:val="24"/>
        </w:rPr>
        <w:t>Приложения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после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акцепта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настоящей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Оферты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принадлежит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 xml:space="preserve">исключительно такому </w:t>
      </w:r>
      <w:r w:rsidR="00F8209C" w:rsidRPr="00CA6F77">
        <w:rPr>
          <w:rFonts w:ascii="Times New Roman" w:hAnsi="Times New Roman" w:cs="Times New Roman"/>
          <w:sz w:val="24"/>
          <w:szCs w:val="24"/>
        </w:rPr>
        <w:t>Агенту,</w:t>
      </w:r>
      <w:r w:rsidRPr="00CA6F77">
        <w:rPr>
          <w:rFonts w:ascii="Times New Roman" w:hAnsi="Times New Roman" w:cs="Times New Roman"/>
          <w:sz w:val="24"/>
          <w:szCs w:val="24"/>
        </w:rPr>
        <w:t xml:space="preserve"> и является непередаваемым третьим лицам. </w:t>
      </w:r>
      <w:r w:rsidR="00BE03CF" w:rsidRPr="00CA6F77">
        <w:rPr>
          <w:rFonts w:ascii="Times New Roman" w:hAnsi="Times New Roman" w:cs="Times New Roman"/>
          <w:sz w:val="24"/>
          <w:szCs w:val="24"/>
        </w:rPr>
        <w:t>Агент</w:t>
      </w:r>
      <w:r w:rsidRPr="00CA6F77">
        <w:rPr>
          <w:rFonts w:ascii="Times New Roman" w:hAnsi="Times New Roman" w:cs="Times New Roman"/>
          <w:sz w:val="24"/>
          <w:szCs w:val="24"/>
        </w:rPr>
        <w:t xml:space="preserve"> обязан хранить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свои Аутентификационные данные, sim-карту с Абонентским номером, к которому осуществлена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привязка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учетной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записи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Клиента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в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Сервисе,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а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также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мобильный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(сотовый)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телефон/иное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пользовательское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устройство,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в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котором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установлена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данная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sim-карта,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реквизиты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Карты,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в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недоступном</w:t>
      </w:r>
      <w:r w:rsidRPr="00CA6F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для</w:t>
      </w:r>
      <w:r w:rsidRPr="00CA6F7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третьих</w:t>
      </w:r>
      <w:r w:rsidRPr="00CA6F7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лиц месте.</w:t>
      </w:r>
    </w:p>
    <w:p w14:paraId="164C04E1" w14:textId="21AA475E" w:rsidR="006F046E" w:rsidRPr="00CA6F77" w:rsidRDefault="00BE03CF" w:rsidP="00681549">
      <w:pPr>
        <w:pStyle w:val="a3"/>
        <w:numPr>
          <w:ilvl w:val="1"/>
          <w:numId w:val="6"/>
        </w:numPr>
        <w:tabs>
          <w:tab w:val="left" w:pos="851"/>
        </w:tabs>
        <w:ind w:left="142" w:hanging="56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A6F77">
        <w:rPr>
          <w:rFonts w:ascii="Times New Roman" w:hAnsi="Times New Roman" w:cs="Times New Roman"/>
          <w:sz w:val="24"/>
          <w:szCs w:val="24"/>
        </w:rPr>
        <w:t>Агент</w:t>
      </w:r>
      <w:r w:rsidR="006F046E" w:rsidRPr="00CA6F7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6F046E" w:rsidRPr="00CA6F77">
        <w:rPr>
          <w:rFonts w:ascii="Times New Roman" w:hAnsi="Times New Roman" w:cs="Times New Roman"/>
          <w:sz w:val="24"/>
          <w:szCs w:val="24"/>
        </w:rPr>
        <w:t>имеет</w:t>
      </w:r>
      <w:r w:rsidR="006F046E" w:rsidRPr="00CA6F7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6F046E" w:rsidRPr="00CA6F77">
        <w:rPr>
          <w:rFonts w:ascii="Times New Roman" w:hAnsi="Times New Roman" w:cs="Times New Roman"/>
          <w:sz w:val="24"/>
          <w:szCs w:val="24"/>
        </w:rPr>
        <w:t>право</w:t>
      </w:r>
      <w:r w:rsidR="006F046E" w:rsidRPr="00CA6F7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6F046E" w:rsidRPr="00CA6F77">
        <w:rPr>
          <w:rFonts w:ascii="Times New Roman" w:hAnsi="Times New Roman" w:cs="Times New Roman"/>
          <w:sz w:val="24"/>
          <w:szCs w:val="24"/>
        </w:rPr>
        <w:t>получать</w:t>
      </w:r>
      <w:r w:rsidR="006F046E" w:rsidRPr="00CA6F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6F046E" w:rsidRPr="00CA6F77">
        <w:rPr>
          <w:rFonts w:ascii="Times New Roman" w:hAnsi="Times New Roman" w:cs="Times New Roman"/>
          <w:sz w:val="24"/>
          <w:szCs w:val="24"/>
        </w:rPr>
        <w:t>уведомления</w:t>
      </w:r>
      <w:r w:rsidR="006F046E" w:rsidRPr="00CA6F7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6F046E" w:rsidRPr="00CA6F77">
        <w:rPr>
          <w:rFonts w:ascii="Times New Roman" w:hAnsi="Times New Roman" w:cs="Times New Roman"/>
          <w:sz w:val="24"/>
          <w:szCs w:val="24"/>
        </w:rPr>
        <w:t>об</w:t>
      </w:r>
      <w:r w:rsidR="006F046E" w:rsidRPr="00CA6F7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6F046E" w:rsidRPr="00CA6F77">
        <w:rPr>
          <w:rFonts w:ascii="Times New Roman" w:hAnsi="Times New Roman" w:cs="Times New Roman"/>
          <w:sz w:val="24"/>
          <w:szCs w:val="24"/>
        </w:rPr>
        <w:t>Операциях</w:t>
      </w:r>
      <w:r w:rsidR="006F046E" w:rsidRPr="00CA6F7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6F046E" w:rsidRPr="00CA6F77">
        <w:rPr>
          <w:rFonts w:ascii="Times New Roman" w:hAnsi="Times New Roman" w:cs="Times New Roman"/>
          <w:sz w:val="24"/>
          <w:szCs w:val="24"/>
        </w:rPr>
        <w:t>в</w:t>
      </w:r>
      <w:r w:rsidR="006F046E" w:rsidRPr="00CA6F7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6F046E" w:rsidRPr="00CA6F77">
        <w:rPr>
          <w:rFonts w:ascii="Times New Roman" w:hAnsi="Times New Roman" w:cs="Times New Roman"/>
          <w:sz w:val="24"/>
          <w:szCs w:val="24"/>
        </w:rPr>
        <w:t>порядке,</w:t>
      </w:r>
      <w:r w:rsidR="006F046E" w:rsidRPr="00CA6F7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6F046E" w:rsidRPr="00CA6F77">
        <w:rPr>
          <w:rFonts w:ascii="Times New Roman" w:hAnsi="Times New Roman" w:cs="Times New Roman"/>
          <w:sz w:val="24"/>
          <w:szCs w:val="24"/>
        </w:rPr>
        <w:t>предусмотренном</w:t>
      </w:r>
      <w:r w:rsidR="006F046E" w:rsidRPr="00CA6F7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6F046E" w:rsidRPr="00CA6F77">
        <w:rPr>
          <w:rFonts w:ascii="Times New Roman" w:hAnsi="Times New Roman" w:cs="Times New Roman"/>
          <w:sz w:val="24"/>
          <w:szCs w:val="24"/>
        </w:rPr>
        <w:t>в</w:t>
      </w:r>
      <w:r w:rsidR="006F046E" w:rsidRPr="00CA6F7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6F046E" w:rsidRPr="00CA6F77">
        <w:rPr>
          <w:rFonts w:ascii="Times New Roman" w:hAnsi="Times New Roman" w:cs="Times New Roman"/>
          <w:sz w:val="24"/>
          <w:szCs w:val="24"/>
        </w:rPr>
        <w:t>Оферте.</w:t>
      </w:r>
    </w:p>
    <w:p w14:paraId="7D63EB6D" w14:textId="72F09CB0" w:rsidR="006F046E" w:rsidRPr="00CA6F77" w:rsidRDefault="00BE03CF" w:rsidP="00681549">
      <w:pPr>
        <w:pStyle w:val="a3"/>
        <w:numPr>
          <w:ilvl w:val="1"/>
          <w:numId w:val="6"/>
        </w:numPr>
        <w:tabs>
          <w:tab w:val="left" w:pos="851"/>
        </w:tabs>
        <w:spacing w:before="33" w:line="276" w:lineRule="auto"/>
        <w:ind w:left="142" w:right="524" w:hanging="56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A6F77">
        <w:rPr>
          <w:rFonts w:ascii="Times New Roman" w:hAnsi="Times New Roman" w:cs="Times New Roman"/>
          <w:sz w:val="24"/>
          <w:szCs w:val="24"/>
        </w:rPr>
        <w:t>Агент</w:t>
      </w:r>
      <w:r w:rsidR="006F046E"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6F046E" w:rsidRPr="00CA6F77">
        <w:rPr>
          <w:rFonts w:ascii="Times New Roman" w:hAnsi="Times New Roman" w:cs="Times New Roman"/>
          <w:sz w:val="24"/>
          <w:szCs w:val="24"/>
        </w:rPr>
        <w:t>имеет</w:t>
      </w:r>
      <w:r w:rsidR="006F046E"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6F046E" w:rsidRPr="00CA6F77">
        <w:rPr>
          <w:rFonts w:ascii="Times New Roman" w:hAnsi="Times New Roman" w:cs="Times New Roman"/>
          <w:sz w:val="24"/>
          <w:szCs w:val="24"/>
        </w:rPr>
        <w:t>право</w:t>
      </w:r>
      <w:r w:rsidR="006F046E"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6F046E" w:rsidRPr="00CA6F77">
        <w:rPr>
          <w:rFonts w:ascii="Times New Roman" w:hAnsi="Times New Roman" w:cs="Times New Roman"/>
          <w:sz w:val="24"/>
          <w:szCs w:val="24"/>
        </w:rPr>
        <w:t>в</w:t>
      </w:r>
      <w:r w:rsidR="006F046E"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6F046E" w:rsidRPr="00CA6F77">
        <w:rPr>
          <w:rFonts w:ascii="Times New Roman" w:hAnsi="Times New Roman" w:cs="Times New Roman"/>
          <w:sz w:val="24"/>
          <w:szCs w:val="24"/>
        </w:rPr>
        <w:t>одностороннем</w:t>
      </w:r>
      <w:r w:rsidR="006F046E"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6F046E" w:rsidRPr="00CA6F77">
        <w:rPr>
          <w:rFonts w:ascii="Times New Roman" w:hAnsi="Times New Roman" w:cs="Times New Roman"/>
          <w:sz w:val="24"/>
          <w:szCs w:val="24"/>
        </w:rPr>
        <w:t>порядке</w:t>
      </w:r>
      <w:r w:rsidR="006F046E"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6F046E" w:rsidRPr="00CA6F77">
        <w:rPr>
          <w:rFonts w:ascii="Times New Roman" w:hAnsi="Times New Roman" w:cs="Times New Roman"/>
          <w:sz w:val="24"/>
          <w:szCs w:val="24"/>
        </w:rPr>
        <w:t>отказаться</w:t>
      </w:r>
      <w:r w:rsidR="006F046E"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6F046E" w:rsidRPr="00CA6F77">
        <w:rPr>
          <w:rFonts w:ascii="Times New Roman" w:hAnsi="Times New Roman" w:cs="Times New Roman"/>
          <w:sz w:val="24"/>
          <w:szCs w:val="24"/>
        </w:rPr>
        <w:t>от</w:t>
      </w:r>
      <w:r w:rsidR="006F046E"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6F046E" w:rsidRPr="00CA6F77">
        <w:rPr>
          <w:rFonts w:ascii="Times New Roman" w:hAnsi="Times New Roman" w:cs="Times New Roman"/>
          <w:sz w:val="24"/>
          <w:szCs w:val="24"/>
        </w:rPr>
        <w:t>исполнения</w:t>
      </w:r>
      <w:r w:rsidR="006F046E"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6F046E" w:rsidRPr="00CA6F77">
        <w:rPr>
          <w:rFonts w:ascii="Times New Roman" w:hAnsi="Times New Roman" w:cs="Times New Roman"/>
          <w:sz w:val="24"/>
          <w:szCs w:val="24"/>
        </w:rPr>
        <w:t>Договора</w:t>
      </w:r>
      <w:r w:rsidR="006F046E"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6F046E" w:rsidRPr="00CA6F77">
        <w:rPr>
          <w:rFonts w:ascii="Times New Roman" w:hAnsi="Times New Roman" w:cs="Times New Roman"/>
          <w:sz w:val="24"/>
          <w:szCs w:val="24"/>
        </w:rPr>
        <w:t>в</w:t>
      </w:r>
      <w:r w:rsidR="006F046E"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6F046E" w:rsidRPr="00CA6F77">
        <w:rPr>
          <w:rFonts w:ascii="Times New Roman" w:hAnsi="Times New Roman" w:cs="Times New Roman"/>
          <w:sz w:val="24"/>
          <w:szCs w:val="24"/>
        </w:rPr>
        <w:t>порядке,</w:t>
      </w:r>
      <w:r w:rsidR="006F046E"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6F046E" w:rsidRPr="00CA6F77">
        <w:rPr>
          <w:rFonts w:ascii="Times New Roman" w:hAnsi="Times New Roman" w:cs="Times New Roman"/>
          <w:sz w:val="24"/>
          <w:szCs w:val="24"/>
        </w:rPr>
        <w:t>предусмотренным</w:t>
      </w:r>
      <w:r w:rsidR="006F046E" w:rsidRPr="00CA6F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6F046E" w:rsidRPr="00CA6F77">
        <w:rPr>
          <w:rFonts w:ascii="Times New Roman" w:hAnsi="Times New Roman" w:cs="Times New Roman"/>
          <w:sz w:val="24"/>
          <w:szCs w:val="24"/>
        </w:rPr>
        <w:t>п. 11.</w:t>
      </w:r>
      <w:r w:rsidR="00CA6F77" w:rsidRPr="00CA6F77">
        <w:rPr>
          <w:rFonts w:ascii="Times New Roman" w:hAnsi="Times New Roman" w:cs="Times New Roman"/>
          <w:sz w:val="24"/>
          <w:szCs w:val="24"/>
        </w:rPr>
        <w:t>6</w:t>
      </w:r>
      <w:r w:rsidR="006F046E" w:rsidRPr="00CA6F7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="006F046E" w:rsidRPr="00CA6F77">
        <w:rPr>
          <w:rFonts w:ascii="Times New Roman" w:hAnsi="Times New Roman" w:cs="Times New Roman"/>
          <w:sz w:val="24"/>
          <w:szCs w:val="24"/>
        </w:rPr>
        <w:t>Оферты.</w:t>
      </w:r>
    </w:p>
    <w:p w14:paraId="1613F288" w14:textId="174319DB" w:rsidR="006F046E" w:rsidRPr="00CA6F77" w:rsidRDefault="00BE03CF" w:rsidP="00681549">
      <w:pPr>
        <w:pStyle w:val="a3"/>
        <w:numPr>
          <w:ilvl w:val="1"/>
          <w:numId w:val="6"/>
        </w:numPr>
        <w:tabs>
          <w:tab w:val="left" w:pos="851"/>
        </w:tabs>
        <w:spacing w:line="276" w:lineRule="auto"/>
        <w:ind w:left="142" w:right="522" w:hanging="56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A6F77">
        <w:rPr>
          <w:rFonts w:ascii="Times New Roman" w:hAnsi="Times New Roman" w:cs="Times New Roman"/>
          <w:color w:val="000000" w:themeColor="text1"/>
          <w:sz w:val="24"/>
          <w:szCs w:val="24"/>
        </w:rPr>
        <w:t>Агент вправе требовать от МФО оплату бонусов за реализованные услуги МФО, через мобильное приложение в сроки и размеры, установленные настоящей Офертой.</w:t>
      </w:r>
    </w:p>
    <w:p w14:paraId="06689095" w14:textId="09ABAC79" w:rsidR="00BE03CF" w:rsidRPr="00CA6F77" w:rsidRDefault="00BE03CF" w:rsidP="006628E9">
      <w:pPr>
        <w:widowControl/>
        <w:tabs>
          <w:tab w:val="left" w:pos="426"/>
        </w:tabs>
        <w:adjustRightInd w:val="0"/>
        <w:ind w:left="116"/>
        <w:jc w:val="both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single"/>
          <w:lang w:eastAsia="ru-RU"/>
        </w:rPr>
      </w:pPr>
      <w:r w:rsidRPr="00CA6F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single"/>
          <w:lang w:eastAsia="ru-RU"/>
        </w:rPr>
        <w:t xml:space="preserve">Обязанности </w:t>
      </w:r>
      <w:r w:rsidR="00597D2D" w:rsidRPr="00CA6F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single"/>
          <w:lang w:eastAsia="ru-RU"/>
        </w:rPr>
        <w:t>Агента</w:t>
      </w:r>
      <w:r w:rsidRPr="00CA6F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single"/>
          <w:lang w:eastAsia="ru-RU"/>
        </w:rPr>
        <w:t>:</w:t>
      </w:r>
    </w:p>
    <w:p w14:paraId="779777EE" w14:textId="3F1589CC" w:rsidR="00BE03CF" w:rsidRPr="00CA6F77" w:rsidRDefault="00BE03CF" w:rsidP="00681549">
      <w:pPr>
        <w:pStyle w:val="a3"/>
        <w:widowControl/>
        <w:numPr>
          <w:ilvl w:val="1"/>
          <w:numId w:val="6"/>
        </w:numPr>
        <w:adjustRightInd w:val="0"/>
        <w:ind w:left="142" w:right="567" w:hanging="568"/>
        <w:jc w:val="both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single"/>
          <w:lang w:eastAsia="ru-RU"/>
        </w:rPr>
      </w:pPr>
      <w:r w:rsidRPr="00CA6F7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 xml:space="preserve">Использовать </w:t>
      </w:r>
      <w:r w:rsidRPr="00CA6F77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ru-RU"/>
        </w:rPr>
        <w:t>абонентское устройство для установки мобильного приложения «</w:t>
      </w:r>
      <w:r w:rsidRPr="00CA6F77">
        <w:rPr>
          <w:rFonts w:ascii="Times New Roman" w:hAnsi="Times New Roman" w:cs="Times New Roman"/>
          <w:bCs/>
          <w:sz w:val="24"/>
          <w:szCs w:val="24"/>
          <w:lang w:val="en-US"/>
        </w:rPr>
        <w:t>Kreditomat</w:t>
      </w:r>
      <w:r w:rsidRPr="00CA6F77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ru-RU"/>
        </w:rPr>
        <w:t xml:space="preserve">  Business» и предоставить полные технические характеристики абонентского устройства </w:t>
      </w:r>
      <w:r w:rsidR="00597D2D" w:rsidRPr="00CA6F77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ru-RU"/>
        </w:rPr>
        <w:t>Агента</w:t>
      </w:r>
      <w:r w:rsidRPr="00CA6F77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ru-RU"/>
        </w:rPr>
        <w:t>, для регистрации его в учетной системе мобильного приложения «</w:t>
      </w:r>
      <w:r w:rsidRPr="00CA6F77">
        <w:rPr>
          <w:rFonts w:ascii="Times New Roman" w:hAnsi="Times New Roman" w:cs="Times New Roman"/>
          <w:bCs/>
          <w:sz w:val="24"/>
          <w:szCs w:val="24"/>
          <w:lang w:val="en-US"/>
        </w:rPr>
        <w:t>Kreditomat</w:t>
      </w:r>
      <w:r w:rsidRPr="00CA6F77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ru-RU"/>
        </w:rPr>
        <w:t xml:space="preserve">  Business» МФО.</w:t>
      </w:r>
    </w:p>
    <w:p w14:paraId="252B107D" w14:textId="67396306" w:rsidR="00BE03CF" w:rsidRPr="00CA6F77" w:rsidRDefault="00BE03CF" w:rsidP="00681549">
      <w:pPr>
        <w:pStyle w:val="a3"/>
        <w:widowControl/>
        <w:numPr>
          <w:ilvl w:val="1"/>
          <w:numId w:val="6"/>
        </w:numPr>
        <w:tabs>
          <w:tab w:val="left" w:pos="426"/>
        </w:tabs>
        <w:adjustRightInd w:val="0"/>
        <w:ind w:left="142" w:right="567" w:hanging="568"/>
        <w:jc w:val="both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single"/>
          <w:lang w:eastAsia="ru-RU"/>
        </w:rPr>
      </w:pPr>
      <w:r w:rsidRPr="00CA6F7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 xml:space="preserve">С момента создания учетной записи для </w:t>
      </w:r>
      <w:r w:rsidR="00597D2D" w:rsidRPr="00CA6F7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Агента</w:t>
      </w:r>
      <w:r w:rsidRPr="00CA6F7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 xml:space="preserve"> в мобильном приложении «</w:t>
      </w:r>
      <w:r w:rsidRPr="00CA6F77">
        <w:rPr>
          <w:rFonts w:ascii="Times New Roman" w:hAnsi="Times New Roman" w:cs="Times New Roman"/>
          <w:bCs/>
          <w:sz w:val="24"/>
          <w:szCs w:val="24"/>
          <w:lang w:val="en-US"/>
        </w:rPr>
        <w:t>Kreditomat</w:t>
      </w:r>
      <w:r w:rsidRPr="00CA6F7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 xml:space="preserve"> Business», </w:t>
      </w:r>
      <w:r w:rsidR="00597D2D" w:rsidRPr="00CA6F7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Агент</w:t>
      </w:r>
      <w:r w:rsidRPr="00CA6F7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 xml:space="preserve"> обязан самостоятельно обеспечить защиту </w:t>
      </w:r>
      <w:r w:rsidRPr="00CA6F77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ru-RU"/>
        </w:rPr>
        <w:t>абонентского устройства и находящейся в нем информацию от физического доступа третьих лиц.</w:t>
      </w:r>
    </w:p>
    <w:p w14:paraId="2CEB417A" w14:textId="69D89FC5" w:rsidR="00BE03CF" w:rsidRPr="00CA6F77" w:rsidRDefault="00BE03CF" w:rsidP="00681549">
      <w:pPr>
        <w:pStyle w:val="a3"/>
        <w:widowControl/>
        <w:numPr>
          <w:ilvl w:val="1"/>
          <w:numId w:val="6"/>
        </w:numPr>
        <w:tabs>
          <w:tab w:val="left" w:pos="426"/>
        </w:tabs>
        <w:adjustRightInd w:val="0"/>
        <w:ind w:left="142" w:right="567" w:hanging="568"/>
        <w:jc w:val="both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single"/>
          <w:lang w:eastAsia="ru-RU"/>
        </w:rPr>
      </w:pPr>
      <w:r w:rsidRPr="00CA6F7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 xml:space="preserve">Нести самостоятельно гражданско-правовую </w:t>
      </w:r>
      <w:r w:rsidRPr="00CA6F77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ru-RU"/>
        </w:rPr>
        <w:t>ответственность за своих работников, имеющих доступ к абонентскому устройству.</w:t>
      </w:r>
    </w:p>
    <w:p w14:paraId="684016F5" w14:textId="77777777" w:rsidR="00597D2D" w:rsidRPr="00CA6F77" w:rsidRDefault="00BE03CF" w:rsidP="00681549">
      <w:pPr>
        <w:pStyle w:val="a3"/>
        <w:widowControl/>
        <w:numPr>
          <w:ilvl w:val="1"/>
          <w:numId w:val="6"/>
        </w:numPr>
        <w:tabs>
          <w:tab w:val="left" w:pos="426"/>
        </w:tabs>
        <w:adjustRightInd w:val="0"/>
        <w:ind w:left="142" w:right="567" w:hanging="568"/>
        <w:jc w:val="both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single"/>
          <w:lang w:eastAsia="ru-RU"/>
        </w:rPr>
      </w:pPr>
      <w:r w:rsidRPr="00CA6F77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ru-RU"/>
        </w:rPr>
        <w:t xml:space="preserve">В случае замены </w:t>
      </w:r>
      <w:r w:rsidR="00597D2D" w:rsidRPr="00CA6F77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ru-RU"/>
        </w:rPr>
        <w:t>Агентом</w:t>
      </w:r>
      <w:r w:rsidRPr="00CA6F77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ru-RU"/>
        </w:rPr>
        <w:t xml:space="preserve"> абонентского устройства, </w:t>
      </w:r>
      <w:r w:rsidR="00597D2D" w:rsidRPr="00CA6F77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ru-RU"/>
        </w:rPr>
        <w:t>Агенту</w:t>
      </w:r>
      <w:r w:rsidRPr="00CA6F77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ru-RU"/>
        </w:rPr>
        <w:t xml:space="preserve"> необходимо удалить мобильное приложение «</w:t>
      </w:r>
      <w:r w:rsidRPr="00CA6F77">
        <w:rPr>
          <w:rFonts w:ascii="Times New Roman" w:hAnsi="Times New Roman" w:cs="Times New Roman"/>
          <w:bCs/>
          <w:sz w:val="24"/>
          <w:szCs w:val="24"/>
          <w:lang w:val="en-US"/>
        </w:rPr>
        <w:t>Kreditomat</w:t>
      </w:r>
      <w:r w:rsidRPr="00CA6F77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ru-RU"/>
        </w:rPr>
        <w:t xml:space="preserve">  Business» на предыдущем абонентском устройстве.</w:t>
      </w:r>
    </w:p>
    <w:p w14:paraId="3E54555D" w14:textId="77777777" w:rsidR="00597D2D" w:rsidRPr="00CA6F77" w:rsidRDefault="00597D2D" w:rsidP="00681549">
      <w:pPr>
        <w:pStyle w:val="a3"/>
        <w:widowControl/>
        <w:numPr>
          <w:ilvl w:val="1"/>
          <w:numId w:val="6"/>
        </w:numPr>
        <w:tabs>
          <w:tab w:val="left" w:pos="426"/>
        </w:tabs>
        <w:adjustRightInd w:val="0"/>
        <w:ind w:left="142" w:right="567" w:hanging="568"/>
        <w:jc w:val="both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single"/>
          <w:lang w:eastAsia="ru-RU"/>
        </w:rPr>
      </w:pPr>
      <w:r w:rsidRPr="00CA6F77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ru-RU"/>
        </w:rPr>
        <w:t>Незамедлительно направить МФО заявку на блокировку учетной записи в мобильном приложении «</w:t>
      </w:r>
      <w:r w:rsidRPr="00CA6F77">
        <w:rPr>
          <w:rFonts w:ascii="Times New Roman" w:hAnsi="Times New Roman" w:cs="Times New Roman"/>
          <w:bCs/>
          <w:sz w:val="24"/>
          <w:szCs w:val="24"/>
          <w:lang w:val="en-US"/>
        </w:rPr>
        <w:t>Kreditomat</w:t>
      </w:r>
      <w:r w:rsidRPr="00CA6F77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ru-RU"/>
        </w:rPr>
        <w:t xml:space="preserve"> Business» в следующих случаях:</w:t>
      </w:r>
    </w:p>
    <w:p w14:paraId="6F784AEB" w14:textId="77777777" w:rsidR="0054482C" w:rsidRPr="00CA6F77" w:rsidRDefault="00597D2D" w:rsidP="00681549">
      <w:pPr>
        <w:pStyle w:val="a3"/>
        <w:widowControl/>
        <w:numPr>
          <w:ilvl w:val="1"/>
          <w:numId w:val="6"/>
        </w:numPr>
        <w:tabs>
          <w:tab w:val="left" w:pos="426"/>
        </w:tabs>
        <w:adjustRightInd w:val="0"/>
        <w:ind w:left="142" w:right="567" w:hanging="568"/>
        <w:jc w:val="both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single"/>
          <w:lang w:eastAsia="ru-RU"/>
        </w:rPr>
      </w:pPr>
      <w:r w:rsidRPr="00CA6F77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ru-RU"/>
        </w:rPr>
        <w:t>В случае утери абонентского устройства, на котором имелась учетная запись Агента в мобильном приложении «</w:t>
      </w:r>
      <w:r w:rsidRPr="00CA6F77">
        <w:rPr>
          <w:rFonts w:ascii="Times New Roman" w:hAnsi="Times New Roman" w:cs="Times New Roman"/>
          <w:bCs/>
          <w:sz w:val="24"/>
          <w:szCs w:val="24"/>
          <w:lang w:val="en-US"/>
        </w:rPr>
        <w:t>Kreditomat</w:t>
      </w:r>
      <w:r w:rsidRPr="00CA6F77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ru-RU"/>
        </w:rPr>
        <w:t xml:space="preserve"> Business».</w:t>
      </w:r>
    </w:p>
    <w:p w14:paraId="1D586CB7" w14:textId="77777777" w:rsidR="0054482C" w:rsidRPr="00CA6F77" w:rsidRDefault="00597D2D" w:rsidP="00681549">
      <w:pPr>
        <w:pStyle w:val="a3"/>
        <w:widowControl/>
        <w:numPr>
          <w:ilvl w:val="1"/>
          <w:numId w:val="6"/>
        </w:numPr>
        <w:tabs>
          <w:tab w:val="left" w:pos="426"/>
        </w:tabs>
        <w:adjustRightInd w:val="0"/>
        <w:ind w:left="142" w:right="567" w:hanging="568"/>
        <w:jc w:val="both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single"/>
          <w:lang w:eastAsia="ru-RU"/>
        </w:rPr>
      </w:pPr>
      <w:r w:rsidRPr="00CA6F77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ru-RU"/>
        </w:rPr>
        <w:t>В случаях, когда был выявлен факт доступа третьих лиц к абонентскому устройству, на котором имелась учетная запись Агента в мобильном приложении «</w:t>
      </w:r>
      <w:r w:rsidRPr="00CA6F77">
        <w:rPr>
          <w:rFonts w:ascii="Times New Roman" w:hAnsi="Times New Roman" w:cs="Times New Roman"/>
          <w:bCs/>
          <w:sz w:val="24"/>
          <w:szCs w:val="24"/>
          <w:lang w:val="en-US"/>
        </w:rPr>
        <w:t>Kreditomat</w:t>
      </w:r>
      <w:r w:rsidRPr="00CA6F77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ru-RU"/>
        </w:rPr>
        <w:t xml:space="preserve">  Business».</w:t>
      </w:r>
    </w:p>
    <w:p w14:paraId="6DB2CDEE" w14:textId="2C4268FD" w:rsidR="0054482C" w:rsidRPr="00CA6F77" w:rsidRDefault="00597D2D" w:rsidP="00681549">
      <w:pPr>
        <w:pStyle w:val="a3"/>
        <w:widowControl/>
        <w:numPr>
          <w:ilvl w:val="1"/>
          <w:numId w:val="6"/>
        </w:numPr>
        <w:tabs>
          <w:tab w:val="left" w:pos="426"/>
        </w:tabs>
        <w:adjustRightInd w:val="0"/>
        <w:ind w:left="142" w:right="567" w:hanging="568"/>
        <w:jc w:val="both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single"/>
          <w:lang w:eastAsia="ru-RU"/>
        </w:rPr>
      </w:pPr>
      <w:r w:rsidRPr="00CA6F7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 xml:space="preserve">Соблюдать требования законодательства Республики Казахстан при </w:t>
      </w:r>
      <w:r w:rsidR="0054482C" w:rsidRPr="00CA6F7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осуществлении денежных операций (выдачи и погашения)</w:t>
      </w:r>
      <w:r w:rsidRPr="00CA6F7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 xml:space="preserve"> посредством мобильного приложения «</w:t>
      </w:r>
      <w:r w:rsidRPr="00CA6F77">
        <w:rPr>
          <w:rFonts w:ascii="Times New Roman" w:hAnsi="Times New Roman" w:cs="Times New Roman"/>
          <w:bCs/>
          <w:sz w:val="24"/>
          <w:szCs w:val="24"/>
          <w:lang w:val="en-US"/>
        </w:rPr>
        <w:t>Kreditomat</w:t>
      </w:r>
      <w:r w:rsidRPr="00CA6F7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 xml:space="preserve"> Business»</w:t>
      </w:r>
      <w:r w:rsidR="0054482C" w:rsidRPr="00CA6F7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.</w:t>
      </w:r>
    </w:p>
    <w:p w14:paraId="497F77D9" w14:textId="216268F3" w:rsidR="00EE6180" w:rsidRPr="00CA6F77" w:rsidRDefault="0054482C" w:rsidP="00681549">
      <w:pPr>
        <w:pStyle w:val="a3"/>
        <w:widowControl/>
        <w:numPr>
          <w:ilvl w:val="1"/>
          <w:numId w:val="6"/>
        </w:numPr>
        <w:tabs>
          <w:tab w:val="left" w:pos="426"/>
        </w:tabs>
        <w:adjustRightInd w:val="0"/>
        <w:ind w:left="142" w:right="567" w:hanging="568"/>
        <w:jc w:val="both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single"/>
          <w:lang w:eastAsia="ru-RU"/>
        </w:rPr>
      </w:pPr>
      <w:r w:rsidRPr="00CA6F7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Разместить внутри помещения Агента на видимом для Заемщика месте предоставленную МФО рекламный материал (афишу/наклейку/листовки и т.д.) содержащую в себе сведения о мобильном приложении «</w:t>
      </w:r>
      <w:r w:rsidRPr="00CA6F77">
        <w:rPr>
          <w:rFonts w:ascii="Times New Roman" w:hAnsi="Times New Roman" w:cs="Times New Roman"/>
          <w:bCs/>
          <w:sz w:val="24"/>
          <w:szCs w:val="24"/>
          <w:lang w:val="en-US"/>
        </w:rPr>
        <w:t>Kreditomat</w:t>
      </w:r>
      <w:r w:rsidRPr="00CA6F7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 xml:space="preserve"> Business», в том числе QR-код (штрих код) для сканирования и считывания информации. </w:t>
      </w:r>
      <w:r w:rsidR="00EE6180" w:rsidRPr="00CA6F7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 xml:space="preserve"> </w:t>
      </w:r>
    </w:p>
    <w:p w14:paraId="377E114E" w14:textId="77777777" w:rsidR="0054482C" w:rsidRPr="00CA6F77" w:rsidRDefault="0054482C" w:rsidP="00681549">
      <w:pPr>
        <w:pStyle w:val="a3"/>
        <w:widowControl/>
        <w:numPr>
          <w:ilvl w:val="1"/>
          <w:numId w:val="6"/>
        </w:numPr>
        <w:tabs>
          <w:tab w:val="left" w:pos="426"/>
        </w:tabs>
        <w:adjustRightInd w:val="0"/>
        <w:ind w:left="142" w:right="567" w:hanging="568"/>
        <w:jc w:val="both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single"/>
          <w:lang w:eastAsia="ru-RU"/>
        </w:rPr>
      </w:pPr>
      <w:r w:rsidRPr="00CA6F77">
        <w:rPr>
          <w:rFonts w:ascii="Times New Roman" w:hAnsi="Times New Roman" w:cs="Times New Roman"/>
          <w:sz w:val="24"/>
          <w:szCs w:val="24"/>
        </w:rPr>
        <w:t xml:space="preserve">Обеспечивать конфиденциальность сведений, полученных при оказании услуг, и не допускать их раскрытия третьим лицам, за исключением случаев, предусмотренных законодательством Республики Казахстан. </w:t>
      </w:r>
    </w:p>
    <w:p w14:paraId="1DFD2518" w14:textId="361F0AAB" w:rsidR="0054482C" w:rsidRPr="00CA6F77" w:rsidRDefault="0054482C" w:rsidP="00681549">
      <w:pPr>
        <w:pStyle w:val="a3"/>
        <w:widowControl/>
        <w:numPr>
          <w:ilvl w:val="1"/>
          <w:numId w:val="6"/>
        </w:numPr>
        <w:tabs>
          <w:tab w:val="left" w:pos="426"/>
        </w:tabs>
        <w:adjustRightInd w:val="0"/>
        <w:ind w:left="142" w:right="567" w:hanging="568"/>
        <w:jc w:val="both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single"/>
          <w:lang w:eastAsia="ru-RU"/>
        </w:rPr>
      </w:pPr>
      <w:r w:rsidRPr="00CA6F77">
        <w:rPr>
          <w:rFonts w:ascii="Times New Roman" w:hAnsi="Times New Roman" w:cs="Times New Roman"/>
          <w:color w:val="000000" w:themeColor="text1"/>
          <w:sz w:val="24"/>
          <w:szCs w:val="24"/>
        </w:rPr>
        <w:t>Предоставить МФО копии правоустанавливающих документов о своей деятельности</w:t>
      </w:r>
      <w:r w:rsidR="00EE6180" w:rsidRPr="00CA6F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соответствии с п. 3.1.1. и 3.1.2. настоящей Оферты.</w:t>
      </w:r>
    </w:p>
    <w:p w14:paraId="5FE9178A" w14:textId="139FA413" w:rsidR="00C30F32" w:rsidRPr="00CA6F77" w:rsidRDefault="00C30F32" w:rsidP="00681549">
      <w:pPr>
        <w:pStyle w:val="a3"/>
        <w:widowControl/>
        <w:numPr>
          <w:ilvl w:val="1"/>
          <w:numId w:val="6"/>
        </w:numPr>
        <w:tabs>
          <w:tab w:val="left" w:pos="426"/>
        </w:tabs>
        <w:adjustRightInd w:val="0"/>
        <w:ind w:left="142" w:right="567" w:hanging="568"/>
        <w:jc w:val="both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single"/>
          <w:lang w:eastAsia="ru-RU"/>
        </w:rPr>
      </w:pPr>
      <w:r w:rsidRPr="00CA6F77">
        <w:rPr>
          <w:rFonts w:ascii="Times New Roman" w:eastAsia="Times New Roman" w:hAnsi="Times New Roman" w:cs="Times New Roman"/>
          <w:bCs/>
          <w:spacing w:val="-1"/>
          <w:sz w:val="24"/>
          <w:szCs w:val="24"/>
          <w:lang w:eastAsia="ru-RU"/>
        </w:rPr>
        <w:t>При получении от МФО наличных денежных средств в кассу, Агент обязан подписан соответствующий Акт приема-передачи денежных средств</w:t>
      </w:r>
      <w:r w:rsidR="00C55F65" w:rsidRPr="00CA6F77">
        <w:rPr>
          <w:rFonts w:ascii="Times New Roman" w:eastAsia="Times New Roman" w:hAnsi="Times New Roman" w:cs="Times New Roman"/>
          <w:bCs/>
          <w:spacing w:val="-1"/>
          <w:sz w:val="24"/>
          <w:szCs w:val="24"/>
          <w:lang w:eastAsia="ru-RU"/>
        </w:rPr>
        <w:t>, в соответствии с п</w:t>
      </w:r>
      <w:r w:rsidRPr="00CA6F77">
        <w:rPr>
          <w:rFonts w:ascii="Times New Roman" w:eastAsia="Times New Roman" w:hAnsi="Times New Roman" w:cs="Times New Roman"/>
          <w:bCs/>
          <w:spacing w:val="-1"/>
          <w:sz w:val="24"/>
          <w:szCs w:val="24"/>
          <w:lang w:eastAsia="ru-RU"/>
        </w:rPr>
        <w:t>риложение</w:t>
      </w:r>
      <w:r w:rsidR="00C55F65" w:rsidRPr="00CA6F77">
        <w:rPr>
          <w:rFonts w:ascii="Times New Roman" w:eastAsia="Times New Roman" w:hAnsi="Times New Roman" w:cs="Times New Roman"/>
          <w:bCs/>
          <w:spacing w:val="-1"/>
          <w:sz w:val="24"/>
          <w:szCs w:val="24"/>
          <w:lang w:eastAsia="ru-RU"/>
        </w:rPr>
        <w:t>м</w:t>
      </w:r>
      <w:r w:rsidRPr="00CA6F77">
        <w:rPr>
          <w:rFonts w:ascii="Times New Roman" w:eastAsia="Times New Roman" w:hAnsi="Times New Roman" w:cs="Times New Roman"/>
          <w:bCs/>
          <w:spacing w:val="-1"/>
          <w:sz w:val="24"/>
          <w:szCs w:val="24"/>
          <w:lang w:eastAsia="ru-RU"/>
        </w:rPr>
        <w:t xml:space="preserve"> №</w:t>
      </w:r>
      <w:r w:rsidR="00C55F65" w:rsidRPr="00CA6F77">
        <w:rPr>
          <w:rFonts w:ascii="Times New Roman" w:eastAsia="Times New Roman" w:hAnsi="Times New Roman" w:cs="Times New Roman"/>
          <w:bCs/>
          <w:spacing w:val="-1"/>
          <w:sz w:val="24"/>
          <w:szCs w:val="24"/>
          <w:lang w:eastAsia="ru-RU"/>
        </w:rPr>
        <w:t>3 к Настоящей Оферте.</w:t>
      </w:r>
    </w:p>
    <w:p w14:paraId="13E5B623" w14:textId="71EE5166" w:rsidR="008551D5" w:rsidRPr="00CA6F77" w:rsidRDefault="008551D5" w:rsidP="00681549">
      <w:pPr>
        <w:pStyle w:val="a3"/>
        <w:widowControl/>
        <w:numPr>
          <w:ilvl w:val="1"/>
          <w:numId w:val="6"/>
        </w:numPr>
        <w:tabs>
          <w:tab w:val="left" w:pos="426"/>
        </w:tabs>
        <w:adjustRightInd w:val="0"/>
        <w:ind w:left="142" w:right="567" w:hanging="568"/>
        <w:jc w:val="both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single"/>
          <w:lang w:eastAsia="ru-RU"/>
        </w:rPr>
      </w:pPr>
      <w:r w:rsidRPr="00CA6F77">
        <w:rPr>
          <w:rFonts w:ascii="Times New Roman" w:hAnsi="Times New Roman" w:cs="Times New Roman"/>
          <w:color w:val="000000" w:themeColor="text1"/>
          <w:sz w:val="24"/>
          <w:szCs w:val="24"/>
        </w:rPr>
        <w:t>Агент</w:t>
      </w:r>
      <w:r w:rsidR="0054482C" w:rsidRPr="00CA6F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соглашается, что МФО вправе разместить любую информацию рекламного характера в социальных сетях, в том числе интернет приложениях 2Gis, Яндекс Карты, Google Maps и другие для определения локации (местоположение </w:t>
      </w:r>
      <w:r w:rsidRPr="00CA6F77">
        <w:rPr>
          <w:rFonts w:ascii="Times New Roman" w:hAnsi="Times New Roman" w:cs="Times New Roman"/>
          <w:color w:val="000000" w:themeColor="text1"/>
          <w:sz w:val="24"/>
          <w:szCs w:val="24"/>
        </w:rPr>
        <w:t>Агента</w:t>
      </w:r>
      <w:r w:rsidR="0054482C" w:rsidRPr="00CA6F77">
        <w:rPr>
          <w:rFonts w:ascii="Times New Roman" w:hAnsi="Times New Roman" w:cs="Times New Roman"/>
          <w:color w:val="000000" w:themeColor="text1"/>
          <w:sz w:val="24"/>
          <w:szCs w:val="24"/>
        </w:rPr>
        <w:t>), а также информацию о магазинах партнерах мобильного приложения «</w:t>
      </w:r>
      <w:r w:rsidR="0054482C" w:rsidRPr="00CA6F77">
        <w:rPr>
          <w:rFonts w:ascii="Times New Roman" w:hAnsi="Times New Roman" w:cs="Times New Roman"/>
          <w:bCs/>
          <w:sz w:val="24"/>
          <w:szCs w:val="24"/>
          <w:lang w:val="en-US"/>
        </w:rPr>
        <w:t>Kreditomat</w:t>
      </w:r>
      <w:r w:rsidR="0054482C" w:rsidRPr="00CA6F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Business» и о том, что в нем </w:t>
      </w:r>
      <w:r w:rsidRPr="00CA6F77">
        <w:rPr>
          <w:rFonts w:ascii="Times New Roman" w:hAnsi="Times New Roman" w:cs="Times New Roman"/>
          <w:color w:val="000000" w:themeColor="text1"/>
          <w:sz w:val="24"/>
          <w:szCs w:val="24"/>
        </w:rPr>
        <w:t>Заемщик</w:t>
      </w:r>
      <w:r w:rsidR="0054482C" w:rsidRPr="00CA6F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может </w:t>
      </w:r>
      <w:r w:rsidRPr="00CA6F77">
        <w:rPr>
          <w:rFonts w:ascii="Times New Roman" w:hAnsi="Times New Roman" w:cs="Times New Roman"/>
          <w:color w:val="000000" w:themeColor="text1"/>
          <w:sz w:val="24"/>
          <w:szCs w:val="24"/>
        </w:rPr>
        <w:t>получить или погасить</w:t>
      </w:r>
      <w:r w:rsidR="0054482C" w:rsidRPr="00CA6F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color w:val="000000" w:themeColor="text1"/>
          <w:sz w:val="24"/>
          <w:szCs w:val="24"/>
        </w:rPr>
        <w:t>наличными средствами микро</w:t>
      </w:r>
      <w:r w:rsidR="0054482C" w:rsidRPr="00CA6F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кредит. МФО обязуется размещать и использовать информацию/рекламу, связанную с Магазином без причинения какого-либо вреда </w:t>
      </w:r>
      <w:r w:rsidRPr="00CA6F77">
        <w:rPr>
          <w:rFonts w:ascii="Times New Roman" w:hAnsi="Times New Roman" w:cs="Times New Roman"/>
          <w:color w:val="000000" w:themeColor="text1"/>
          <w:sz w:val="24"/>
          <w:szCs w:val="24"/>
        </w:rPr>
        <w:t>Агенту</w:t>
      </w:r>
      <w:r w:rsidR="0054482C" w:rsidRPr="00CA6F7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EB5A266" w14:textId="77777777" w:rsidR="003F4D2F" w:rsidRPr="00CA6F77" w:rsidRDefault="003F4D2F" w:rsidP="003F4D2F">
      <w:pPr>
        <w:pStyle w:val="a3"/>
        <w:widowControl/>
        <w:tabs>
          <w:tab w:val="left" w:pos="426"/>
        </w:tabs>
        <w:adjustRightInd w:val="0"/>
        <w:ind w:left="142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single"/>
          <w:lang w:eastAsia="ru-RU"/>
        </w:rPr>
      </w:pPr>
    </w:p>
    <w:p w14:paraId="70FF9BB6" w14:textId="77777777" w:rsidR="008551D5" w:rsidRPr="00CA6F77" w:rsidRDefault="008551D5" w:rsidP="003F4D2F">
      <w:pPr>
        <w:widowControl/>
        <w:tabs>
          <w:tab w:val="left" w:pos="426"/>
        </w:tabs>
        <w:adjustRightInd w:val="0"/>
        <w:ind w:left="116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single"/>
          <w:lang w:eastAsia="ru-RU"/>
        </w:rPr>
      </w:pPr>
      <w:r w:rsidRPr="00CA6F77">
        <w:rPr>
          <w:rFonts w:ascii="Times New Roman" w:hAnsi="Times New Roman" w:cs="Times New Roman"/>
          <w:b/>
          <w:sz w:val="24"/>
          <w:szCs w:val="24"/>
          <w:u w:val="single"/>
        </w:rPr>
        <w:t>Права МФО</w:t>
      </w:r>
    </w:p>
    <w:p w14:paraId="7B610FF7" w14:textId="77777777" w:rsidR="008551D5" w:rsidRPr="00CA6F77" w:rsidRDefault="008551D5" w:rsidP="00681549">
      <w:pPr>
        <w:pStyle w:val="a3"/>
        <w:widowControl/>
        <w:numPr>
          <w:ilvl w:val="1"/>
          <w:numId w:val="6"/>
        </w:numPr>
        <w:tabs>
          <w:tab w:val="left" w:pos="426"/>
        </w:tabs>
        <w:adjustRightInd w:val="0"/>
        <w:ind w:left="142" w:right="567" w:hanging="568"/>
        <w:jc w:val="both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single"/>
          <w:lang w:eastAsia="ru-RU"/>
        </w:rPr>
      </w:pPr>
      <w:r w:rsidRPr="00CA6F77">
        <w:rPr>
          <w:rFonts w:ascii="Times New Roman" w:hAnsi="Times New Roman" w:cs="Times New Roman"/>
          <w:color w:val="000000" w:themeColor="text1"/>
          <w:sz w:val="24"/>
          <w:szCs w:val="24"/>
        </w:rPr>
        <w:t>МФО вправе заблокировать учетную запись Агента в мобильном приложении, в</w:t>
      </w:r>
      <w:r w:rsidRPr="00CA6F7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 xml:space="preserve"> случае расторжения настоящего Договора, в случае поступления заявки от Агента.</w:t>
      </w:r>
    </w:p>
    <w:p w14:paraId="601E8B3B" w14:textId="77777777" w:rsidR="008551D5" w:rsidRPr="00CA6F77" w:rsidRDefault="008551D5" w:rsidP="00681549">
      <w:pPr>
        <w:pStyle w:val="a3"/>
        <w:widowControl/>
        <w:numPr>
          <w:ilvl w:val="1"/>
          <w:numId w:val="6"/>
        </w:numPr>
        <w:tabs>
          <w:tab w:val="left" w:pos="426"/>
        </w:tabs>
        <w:adjustRightInd w:val="0"/>
        <w:ind w:left="142" w:right="567" w:hanging="568"/>
        <w:jc w:val="both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single"/>
          <w:lang w:eastAsia="ru-RU"/>
        </w:rPr>
      </w:pPr>
      <w:r w:rsidRPr="00CA6F77">
        <w:rPr>
          <w:rFonts w:ascii="Times New Roman" w:hAnsi="Times New Roman" w:cs="Times New Roman"/>
          <w:color w:val="000000" w:themeColor="text1"/>
          <w:sz w:val="24"/>
          <w:szCs w:val="24"/>
        </w:rPr>
        <w:t>МФО при оказании услуг вправе осуществлять сбор, обработку и хранение персональных данных с согласия субъекта персональных данных, за исключением случаев, предусмотренных Законом Республики Казахстан «О персональных данных и их защите».</w:t>
      </w:r>
    </w:p>
    <w:p w14:paraId="4AE65BB7" w14:textId="04299173" w:rsidR="008551D5" w:rsidRPr="00CA6F77" w:rsidRDefault="008551D5" w:rsidP="00681549">
      <w:pPr>
        <w:pStyle w:val="a3"/>
        <w:widowControl/>
        <w:numPr>
          <w:ilvl w:val="1"/>
          <w:numId w:val="6"/>
        </w:numPr>
        <w:tabs>
          <w:tab w:val="left" w:pos="426"/>
        </w:tabs>
        <w:adjustRightInd w:val="0"/>
        <w:ind w:left="142" w:right="567" w:hanging="568"/>
        <w:jc w:val="both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single"/>
          <w:lang w:eastAsia="ru-RU"/>
        </w:rPr>
      </w:pPr>
      <w:r w:rsidRPr="00CA6F77">
        <w:rPr>
          <w:rFonts w:ascii="Times New Roman" w:hAnsi="Times New Roman" w:cs="Times New Roman"/>
          <w:color w:val="000000" w:themeColor="text1"/>
          <w:sz w:val="24"/>
          <w:szCs w:val="24"/>
        </w:rPr>
        <w:t>МФО имеет право в целях информационного взаимодействия с пользователями мобильного приложения использовать технологии, программные приложения, программы, позволяющие осуществлять обмен мгновенными текстовыми и видео сообщениями с использованием мобильных телефонов, персональных компьютеров (например, СМС-сообщения, мессенджеры Telegram и т.п.). Цель направления МФО мгновенных текстовых и видео сообщений носит исключительно рекламный и информационный характер. Данные сообщения не являются юридически значимыми и направляются по усмотрению МФО.</w:t>
      </w:r>
    </w:p>
    <w:p w14:paraId="49BD99A1" w14:textId="7626B64B" w:rsidR="00E32D56" w:rsidRPr="00CA6F77" w:rsidRDefault="00E32D56" w:rsidP="00681549">
      <w:pPr>
        <w:pStyle w:val="a3"/>
        <w:widowControl/>
        <w:numPr>
          <w:ilvl w:val="1"/>
          <w:numId w:val="6"/>
        </w:numPr>
        <w:tabs>
          <w:tab w:val="left" w:pos="426"/>
        </w:tabs>
        <w:adjustRightInd w:val="0"/>
        <w:ind w:left="142" w:right="567" w:hanging="568"/>
        <w:jc w:val="both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single"/>
          <w:lang w:eastAsia="ru-RU"/>
        </w:rPr>
      </w:pPr>
      <w:r w:rsidRPr="00CA6F77">
        <w:rPr>
          <w:rFonts w:ascii="Times New Roman" w:hAnsi="Times New Roman" w:cs="Times New Roman"/>
          <w:sz w:val="24"/>
          <w:szCs w:val="24"/>
        </w:rPr>
        <w:t>отказать в проведении Операции, если сумма остатка наличных денежных средств в кассе Агента недостаточна для проведения Операции.</w:t>
      </w:r>
    </w:p>
    <w:p w14:paraId="462C4ABD" w14:textId="3646CA6F" w:rsidR="00E32D56" w:rsidRPr="00CA6F77" w:rsidRDefault="00E32D56" w:rsidP="00681549">
      <w:pPr>
        <w:pStyle w:val="a3"/>
        <w:widowControl/>
        <w:numPr>
          <w:ilvl w:val="1"/>
          <w:numId w:val="6"/>
        </w:numPr>
        <w:tabs>
          <w:tab w:val="left" w:pos="426"/>
        </w:tabs>
        <w:adjustRightInd w:val="0"/>
        <w:ind w:left="142" w:right="567" w:hanging="568"/>
        <w:jc w:val="both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single"/>
          <w:lang w:eastAsia="ru-RU"/>
        </w:rPr>
      </w:pPr>
      <w:r w:rsidRPr="00CA6F77">
        <w:rPr>
          <w:rFonts w:ascii="Times New Roman" w:hAnsi="Times New Roman" w:cs="Times New Roman"/>
          <w:sz w:val="24"/>
          <w:szCs w:val="24"/>
        </w:rPr>
        <w:t>отказать</w:t>
      </w:r>
      <w:r w:rsidRPr="00CA6F7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в</w:t>
      </w:r>
      <w:r w:rsidRPr="00CA6F7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проведении</w:t>
      </w:r>
      <w:r w:rsidRPr="00CA6F7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Операции</w:t>
      </w:r>
      <w:r w:rsidRPr="00CA6F7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в</w:t>
      </w:r>
      <w:r w:rsidRPr="00CA6F7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случае</w:t>
      </w:r>
      <w:r w:rsidRPr="00CA6F7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обнаружения</w:t>
      </w:r>
      <w:r w:rsidRPr="00CA6F7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ошибки,</w:t>
      </w:r>
      <w:r w:rsidRPr="00CA6F7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допущенной</w:t>
      </w:r>
      <w:r w:rsidRPr="00CA6F7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Агентом</w:t>
      </w:r>
      <w:r w:rsidRPr="00CA6F7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при</w:t>
      </w:r>
      <w:r w:rsidRPr="00CA6F7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указании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платежных реквизитов, непредоставления или предоставления неполного комплекта документов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(реквизитов), необходимых для проведения Операции, а также в случае противоречия Операции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законодательству</w:t>
      </w:r>
      <w:r w:rsidRPr="00CA6F7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Республики Казахстан и</w:t>
      </w:r>
      <w:r w:rsidRPr="00CA6F7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условиям</w:t>
      </w:r>
      <w:r w:rsidRPr="00CA6F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Оферты;</w:t>
      </w:r>
    </w:p>
    <w:p w14:paraId="5B25F913" w14:textId="77777777" w:rsidR="00397B39" w:rsidRPr="00CA6F77" w:rsidRDefault="009C7C3D" w:rsidP="00681549">
      <w:pPr>
        <w:pStyle w:val="a3"/>
        <w:widowControl/>
        <w:numPr>
          <w:ilvl w:val="1"/>
          <w:numId w:val="6"/>
        </w:numPr>
        <w:tabs>
          <w:tab w:val="left" w:pos="426"/>
        </w:tabs>
        <w:adjustRightInd w:val="0"/>
        <w:ind w:left="142" w:right="567" w:hanging="568"/>
        <w:jc w:val="both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single"/>
          <w:lang w:eastAsia="ru-RU"/>
        </w:rPr>
      </w:pPr>
      <w:r w:rsidRPr="00CA6F77">
        <w:rPr>
          <w:rFonts w:ascii="Times New Roman" w:hAnsi="Times New Roman" w:cs="Times New Roman"/>
          <w:sz w:val="24"/>
          <w:szCs w:val="24"/>
        </w:rPr>
        <w:t>не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исполнять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распоряжения,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по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которым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не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представлены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документы,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необходимые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для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фиксирования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информации,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предусмотренной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законодательством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Республики Казахстан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о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противодействии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легализации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(отмыванию)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доходов,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полученных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преступным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путем,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и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финансированию</w:t>
      </w:r>
      <w:r w:rsidRPr="00CA6F7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терроризма,</w:t>
      </w:r>
      <w:r w:rsidRPr="00CA6F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до</w:t>
      </w:r>
      <w:r w:rsidRPr="00CA6F7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предоставления Агентом</w:t>
      </w:r>
      <w:r w:rsidRPr="00CA6F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запрошенных документов;</w:t>
      </w:r>
      <w:bookmarkStart w:id="1" w:name="_Hlk77161950"/>
    </w:p>
    <w:p w14:paraId="3817A470" w14:textId="3DD8EB32" w:rsidR="00397B39" w:rsidRPr="00CA6F77" w:rsidRDefault="00397B39" w:rsidP="00681549">
      <w:pPr>
        <w:pStyle w:val="a3"/>
        <w:widowControl/>
        <w:numPr>
          <w:ilvl w:val="1"/>
          <w:numId w:val="6"/>
        </w:numPr>
        <w:tabs>
          <w:tab w:val="left" w:pos="426"/>
        </w:tabs>
        <w:adjustRightInd w:val="0"/>
        <w:ind w:left="142" w:right="567" w:hanging="568"/>
        <w:jc w:val="both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single"/>
          <w:lang w:eastAsia="ru-RU"/>
        </w:rPr>
      </w:pPr>
      <w:r w:rsidRPr="00CA6F77">
        <w:rPr>
          <w:rFonts w:ascii="Times New Roman" w:hAnsi="Times New Roman" w:cs="Times New Roman"/>
          <w:sz w:val="24"/>
          <w:szCs w:val="24"/>
        </w:rPr>
        <w:t>уменьшать остаток наличных денежных средств в кассе Агента в случаях, установленных Офертой, а также в случаях их ошибочного зачисления.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Условия об уменьшении остатка наличных денежных средств, сформулированные в настоящем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пункте,</w:t>
      </w:r>
      <w:r w:rsidRPr="00CA6F7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признаются</w:t>
      </w:r>
      <w:r w:rsidRPr="00CA6F7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заранее</w:t>
      </w:r>
      <w:r w:rsidRPr="00CA6F7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данным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акцептом Агента;</w:t>
      </w:r>
      <w:bookmarkEnd w:id="1"/>
    </w:p>
    <w:p w14:paraId="3E2954AE" w14:textId="7E488139" w:rsidR="008551D5" w:rsidRPr="00CA6F77" w:rsidRDefault="008551D5" w:rsidP="00681549">
      <w:pPr>
        <w:pStyle w:val="a3"/>
        <w:widowControl/>
        <w:numPr>
          <w:ilvl w:val="1"/>
          <w:numId w:val="6"/>
        </w:numPr>
        <w:tabs>
          <w:tab w:val="left" w:pos="426"/>
        </w:tabs>
        <w:adjustRightInd w:val="0"/>
        <w:ind w:left="142" w:right="567" w:hanging="568"/>
        <w:jc w:val="both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single"/>
          <w:lang w:eastAsia="ru-RU"/>
        </w:rPr>
      </w:pPr>
      <w:r w:rsidRPr="00CA6F77">
        <w:rPr>
          <w:rFonts w:ascii="Times New Roman" w:hAnsi="Times New Roman" w:cs="Times New Roman"/>
          <w:color w:val="000000" w:themeColor="text1"/>
          <w:sz w:val="24"/>
          <w:szCs w:val="24"/>
        </w:rPr>
        <w:t>МФО вправе разместить любую информацию рекламного характера в социальных сетях, в том числе интернет приложениях 2Gis, Яндекс Карты, Google Maps и другие для определения локации (местоположение Агента), а также информацию о магазинах партнерах мобильного приложения «</w:t>
      </w:r>
      <w:r w:rsidRPr="00CA6F77">
        <w:rPr>
          <w:rFonts w:ascii="Times New Roman" w:hAnsi="Times New Roman" w:cs="Times New Roman"/>
          <w:bCs/>
          <w:sz w:val="24"/>
          <w:szCs w:val="24"/>
          <w:lang w:val="en-US"/>
        </w:rPr>
        <w:t>Kreditomat</w:t>
      </w:r>
      <w:r w:rsidRPr="00CA6F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Business» и о том, что в нем </w:t>
      </w:r>
      <w:r w:rsidR="003F4D2F" w:rsidRPr="00CA6F77">
        <w:rPr>
          <w:rFonts w:ascii="Times New Roman" w:hAnsi="Times New Roman" w:cs="Times New Roman"/>
          <w:color w:val="000000" w:themeColor="text1"/>
          <w:sz w:val="24"/>
          <w:szCs w:val="24"/>
        </w:rPr>
        <w:t>Заемщик может получить или погасить наличными средствами микрокредит</w:t>
      </w:r>
      <w:r w:rsidRPr="00CA6F77">
        <w:rPr>
          <w:rFonts w:ascii="Times New Roman" w:hAnsi="Times New Roman" w:cs="Times New Roman"/>
          <w:color w:val="000000" w:themeColor="text1"/>
          <w:sz w:val="24"/>
          <w:szCs w:val="24"/>
        </w:rPr>
        <w:t>. МФО обязуется размещать и использовать информацию/рекламу, связанную с Магазином без причинения какого-либо вреда Агенту.</w:t>
      </w:r>
    </w:p>
    <w:p w14:paraId="41023A0B" w14:textId="77777777" w:rsidR="003F4D2F" w:rsidRPr="00CA6F77" w:rsidRDefault="003F4D2F" w:rsidP="003F4D2F">
      <w:pPr>
        <w:widowControl/>
        <w:tabs>
          <w:tab w:val="left" w:pos="426"/>
        </w:tabs>
        <w:adjustRightInd w:val="0"/>
        <w:ind w:left="116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single"/>
          <w:lang w:eastAsia="ru-RU"/>
        </w:rPr>
      </w:pPr>
    </w:p>
    <w:p w14:paraId="3D7E1977" w14:textId="75791407" w:rsidR="003F4D2F" w:rsidRPr="00CA6F77" w:rsidRDefault="003F4D2F" w:rsidP="003F4D2F">
      <w:pPr>
        <w:widowControl/>
        <w:tabs>
          <w:tab w:val="left" w:pos="426"/>
        </w:tabs>
        <w:adjustRightInd w:val="0"/>
        <w:ind w:left="116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single"/>
          <w:lang w:eastAsia="ru-RU"/>
        </w:rPr>
      </w:pPr>
      <w:r w:rsidRPr="00CA6F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single"/>
          <w:lang w:eastAsia="ru-RU"/>
        </w:rPr>
        <w:t>Обязанности МФО:</w:t>
      </w:r>
    </w:p>
    <w:p w14:paraId="25A6CE5A" w14:textId="3B6B1AB9" w:rsidR="003F4D2F" w:rsidRPr="00CA6F77" w:rsidRDefault="003F4D2F" w:rsidP="00681549">
      <w:pPr>
        <w:pStyle w:val="a3"/>
        <w:widowControl/>
        <w:numPr>
          <w:ilvl w:val="1"/>
          <w:numId w:val="6"/>
        </w:numPr>
        <w:tabs>
          <w:tab w:val="left" w:pos="426"/>
        </w:tabs>
        <w:adjustRightInd w:val="0"/>
        <w:ind w:left="142" w:right="567" w:hanging="568"/>
        <w:jc w:val="both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single"/>
          <w:lang w:eastAsia="ru-RU"/>
        </w:rPr>
      </w:pPr>
      <w:r w:rsidRPr="00CA6F7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 xml:space="preserve">Создать учетную запись для Агента в </w:t>
      </w:r>
      <w:r w:rsidRPr="00CA6F77">
        <w:rPr>
          <w:rFonts w:ascii="Times New Roman" w:hAnsi="Times New Roman" w:cs="Times New Roman"/>
          <w:sz w:val="24"/>
          <w:szCs w:val="24"/>
        </w:rPr>
        <w:t>мобильном приложении «</w:t>
      </w:r>
      <w:r w:rsidRPr="00CA6F77">
        <w:rPr>
          <w:rFonts w:ascii="Times New Roman" w:hAnsi="Times New Roman" w:cs="Times New Roman"/>
          <w:bCs/>
          <w:sz w:val="24"/>
          <w:szCs w:val="24"/>
          <w:lang w:val="en-US"/>
        </w:rPr>
        <w:t>Kreditomat</w:t>
      </w:r>
      <w:r w:rsidRPr="00CA6F7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 xml:space="preserve"> Business» с возможностью отображения, информации по всем проведенным расчётным операциям с Заемщиком посредством мобильного приложения «</w:t>
      </w:r>
      <w:r w:rsidRPr="00CA6F77">
        <w:rPr>
          <w:rFonts w:ascii="Times New Roman" w:hAnsi="Times New Roman" w:cs="Times New Roman"/>
          <w:bCs/>
          <w:sz w:val="24"/>
          <w:szCs w:val="24"/>
          <w:lang w:val="en-US"/>
        </w:rPr>
        <w:t>Kreditomat</w:t>
      </w:r>
      <w:r w:rsidRPr="00CA6F7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 xml:space="preserve"> Business», в том числе отображать актуальный размер средств микрокредита. </w:t>
      </w:r>
    </w:p>
    <w:p w14:paraId="3989991C" w14:textId="7056FE2A" w:rsidR="003F4D2F" w:rsidRPr="00CA6F77" w:rsidRDefault="003F4D2F" w:rsidP="00681549">
      <w:pPr>
        <w:pStyle w:val="a3"/>
        <w:widowControl/>
        <w:numPr>
          <w:ilvl w:val="1"/>
          <w:numId w:val="6"/>
        </w:numPr>
        <w:tabs>
          <w:tab w:val="left" w:pos="426"/>
        </w:tabs>
        <w:adjustRightInd w:val="0"/>
        <w:ind w:left="142" w:right="567" w:hanging="568"/>
        <w:jc w:val="both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single"/>
          <w:lang w:eastAsia="ru-RU"/>
        </w:rPr>
      </w:pPr>
      <w:r w:rsidRPr="00CA6F77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ru-RU"/>
        </w:rPr>
        <w:t xml:space="preserve">Учетная </w:t>
      </w:r>
      <w:r w:rsidRPr="00CA6F77">
        <w:rPr>
          <w:rFonts w:ascii="Times New Roman" w:hAnsi="Times New Roman" w:cs="Times New Roman"/>
          <w:color w:val="000000" w:themeColor="text1"/>
          <w:sz w:val="24"/>
          <w:szCs w:val="24"/>
        </w:rPr>
        <w:t>запись Агента создается МФО только после предоставления полного пакета документов от Агента, согласно п. 3.1.1. и 3.1.2. настоящей Оферте.</w:t>
      </w:r>
    </w:p>
    <w:p w14:paraId="238856D0" w14:textId="77777777" w:rsidR="003F4D2F" w:rsidRPr="00CA6F77" w:rsidRDefault="003F4D2F" w:rsidP="00681549">
      <w:pPr>
        <w:pStyle w:val="a3"/>
        <w:widowControl/>
        <w:numPr>
          <w:ilvl w:val="1"/>
          <w:numId w:val="6"/>
        </w:numPr>
        <w:tabs>
          <w:tab w:val="left" w:pos="426"/>
        </w:tabs>
        <w:adjustRightInd w:val="0"/>
        <w:ind w:left="142" w:right="567" w:hanging="568"/>
        <w:jc w:val="both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single"/>
          <w:lang w:eastAsia="ru-RU"/>
        </w:rPr>
      </w:pPr>
      <w:r w:rsidRPr="00CA6F7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Обеспечить защиту учетной записи от доступа третьих лиц в соответствии с действующим законодательством Республики Казахстан.</w:t>
      </w:r>
    </w:p>
    <w:p w14:paraId="779FEC12" w14:textId="769C7EC9" w:rsidR="003F4D2F" w:rsidRPr="00CA6F77" w:rsidRDefault="003F4D2F" w:rsidP="00681549">
      <w:pPr>
        <w:pStyle w:val="a3"/>
        <w:widowControl/>
        <w:numPr>
          <w:ilvl w:val="1"/>
          <w:numId w:val="6"/>
        </w:numPr>
        <w:tabs>
          <w:tab w:val="left" w:pos="426"/>
        </w:tabs>
        <w:adjustRightInd w:val="0"/>
        <w:ind w:left="142" w:right="567" w:hanging="568"/>
        <w:jc w:val="both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single"/>
          <w:lang w:eastAsia="ru-RU"/>
        </w:rPr>
      </w:pPr>
      <w:r w:rsidRPr="00CA6F7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Оплатить</w:t>
      </w:r>
      <w:r w:rsidR="00397B39" w:rsidRPr="00CA6F7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 xml:space="preserve"> бонусы</w:t>
      </w:r>
      <w:r w:rsidRPr="00CA6F7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 xml:space="preserve"> Агенту </w:t>
      </w:r>
      <w:r w:rsidR="00397B39" w:rsidRPr="00CA6F7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за</w:t>
      </w:r>
      <w:r w:rsidRPr="00CA6F7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 xml:space="preserve"> реализованны</w:t>
      </w:r>
      <w:r w:rsidR="00397B39" w:rsidRPr="00CA6F7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е</w:t>
      </w:r>
      <w:r w:rsidRPr="00CA6F7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 xml:space="preserve"> </w:t>
      </w:r>
      <w:r w:rsidR="006628E9" w:rsidRPr="00CA6F7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услуг</w:t>
      </w:r>
      <w:r w:rsidR="00397B39" w:rsidRPr="00CA6F7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и</w:t>
      </w:r>
      <w:r w:rsidRPr="00CA6F7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 xml:space="preserve"> через мобильное приложение до 15 числа каждого месяца. </w:t>
      </w:r>
    </w:p>
    <w:p w14:paraId="77675C73" w14:textId="690050E1" w:rsidR="003F4D2F" w:rsidRPr="00CA6F77" w:rsidRDefault="003F4D2F" w:rsidP="00681549">
      <w:pPr>
        <w:pStyle w:val="a3"/>
        <w:widowControl/>
        <w:numPr>
          <w:ilvl w:val="1"/>
          <w:numId w:val="6"/>
        </w:numPr>
        <w:tabs>
          <w:tab w:val="left" w:pos="426"/>
        </w:tabs>
        <w:adjustRightInd w:val="0"/>
        <w:ind w:left="142" w:right="567" w:hanging="568"/>
        <w:jc w:val="both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single"/>
          <w:lang w:eastAsia="ru-RU"/>
        </w:rPr>
      </w:pPr>
      <w:r w:rsidRPr="00CA6F77">
        <w:rPr>
          <w:rFonts w:ascii="Times New Roman" w:hAnsi="Times New Roman" w:cs="Times New Roman"/>
          <w:color w:val="000000" w:themeColor="text1"/>
          <w:sz w:val="24"/>
          <w:szCs w:val="24"/>
        </w:rPr>
        <w:t>МФО обязано предоставить Агенту все рекламные и информационные материалы, относящиеся к функционированию и пользованию мобильного приложению «</w:t>
      </w:r>
      <w:r w:rsidRPr="00CA6F77">
        <w:rPr>
          <w:rFonts w:ascii="Times New Roman" w:hAnsi="Times New Roman" w:cs="Times New Roman"/>
          <w:bCs/>
          <w:sz w:val="24"/>
          <w:szCs w:val="24"/>
          <w:lang w:val="en-US"/>
        </w:rPr>
        <w:t>Kreditomat</w:t>
      </w:r>
      <w:r w:rsidRPr="00CA6F77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ru-RU"/>
        </w:rPr>
        <w:t xml:space="preserve"> Business», в том числе </w:t>
      </w:r>
      <w:r w:rsidRPr="00CA6F77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val="en-US" w:eastAsia="ru-RU"/>
        </w:rPr>
        <w:t>QR</w:t>
      </w:r>
      <w:r w:rsidRPr="00CA6F77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ru-RU"/>
        </w:rPr>
        <w:t>-код/штрих код для проведения расчетов с Заемщиком, листовки, плакаты и т.д.</w:t>
      </w:r>
    </w:p>
    <w:p w14:paraId="0C9984BB" w14:textId="6CB8DE8D" w:rsidR="003F4D2F" w:rsidRPr="00CA6F77" w:rsidRDefault="003F4D2F" w:rsidP="00681549">
      <w:pPr>
        <w:pStyle w:val="a3"/>
        <w:widowControl/>
        <w:numPr>
          <w:ilvl w:val="1"/>
          <w:numId w:val="6"/>
        </w:numPr>
        <w:tabs>
          <w:tab w:val="left" w:pos="426"/>
        </w:tabs>
        <w:adjustRightInd w:val="0"/>
        <w:ind w:left="142" w:right="567" w:hanging="568"/>
        <w:jc w:val="both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single"/>
          <w:lang w:eastAsia="ru-RU"/>
        </w:rPr>
      </w:pPr>
      <w:r w:rsidRPr="00CA6F77">
        <w:rPr>
          <w:rFonts w:ascii="Times New Roman" w:hAnsi="Times New Roman" w:cs="Times New Roman"/>
          <w:color w:val="000000" w:themeColor="text1"/>
          <w:sz w:val="24"/>
          <w:szCs w:val="24"/>
        </w:rPr>
        <w:t>В случае если в течение 1 месяца с момента подписания настоящей Оферты, Агент не произведет денежные операции через мобильное приложение, МФО имеет право расторгнуть в одностороннем порядке настоящую Оферту</w:t>
      </w:r>
      <w:r w:rsidR="006628E9" w:rsidRPr="00CA6F7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B3EB90B" w14:textId="004D8B2E" w:rsidR="00397B39" w:rsidRPr="00CA6F77" w:rsidRDefault="00397B39" w:rsidP="00397B39">
      <w:pPr>
        <w:pStyle w:val="a3"/>
        <w:widowControl/>
        <w:tabs>
          <w:tab w:val="left" w:pos="426"/>
        </w:tabs>
        <w:adjustRightInd w:val="0"/>
        <w:ind w:left="142" w:right="567"/>
        <w:jc w:val="both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single"/>
          <w:lang w:eastAsia="ru-RU"/>
        </w:rPr>
      </w:pPr>
    </w:p>
    <w:p w14:paraId="54814197" w14:textId="77777777" w:rsidR="00397B39" w:rsidRPr="00CA6F77" w:rsidRDefault="00397B39" w:rsidP="00681549">
      <w:pPr>
        <w:pStyle w:val="a3"/>
        <w:widowControl/>
        <w:numPr>
          <w:ilvl w:val="0"/>
          <w:numId w:val="8"/>
        </w:numPr>
        <w:tabs>
          <w:tab w:val="left" w:pos="426"/>
        </w:tabs>
        <w:adjustRightInd w:val="0"/>
        <w:jc w:val="center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eastAsia="ru-RU"/>
        </w:rPr>
      </w:pPr>
      <w:r w:rsidRPr="00CA6F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eastAsia="ru-RU"/>
        </w:rPr>
        <w:t>Порядок расчётов</w:t>
      </w:r>
    </w:p>
    <w:p w14:paraId="7DBE2780" w14:textId="21250400" w:rsidR="00397B39" w:rsidRPr="00CA6F77" w:rsidRDefault="00397B39" w:rsidP="00681549">
      <w:pPr>
        <w:pStyle w:val="a3"/>
        <w:widowControl/>
        <w:numPr>
          <w:ilvl w:val="1"/>
          <w:numId w:val="8"/>
        </w:numPr>
        <w:tabs>
          <w:tab w:val="left" w:pos="142"/>
        </w:tabs>
        <w:adjustRightInd w:val="0"/>
        <w:ind w:left="142" w:right="567" w:hanging="56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6F77">
        <w:rPr>
          <w:rFonts w:ascii="Times New Roman" w:hAnsi="Times New Roman" w:cs="Times New Roman"/>
          <w:color w:val="000000" w:themeColor="text1"/>
          <w:sz w:val="24"/>
          <w:szCs w:val="24"/>
        </w:rPr>
        <w:t>По условиям настоящей Оферты, МФО обязано возместить Агенту стоимость реализованных Услуг посредством мобильного приложения «</w:t>
      </w:r>
      <w:r w:rsidRPr="00CA6F77">
        <w:rPr>
          <w:rFonts w:ascii="Times New Roman" w:hAnsi="Times New Roman" w:cs="Times New Roman"/>
          <w:bCs/>
          <w:sz w:val="24"/>
          <w:szCs w:val="24"/>
          <w:lang w:val="en-US"/>
        </w:rPr>
        <w:t>Kreditomat</w:t>
      </w:r>
      <w:r w:rsidRPr="00CA6F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Business», а также оплатить Агенту бонус в денежном эквиваленте в зависимости от суммы транзакций за месяц согласно Приложению №1 за Заемщика</w:t>
      </w:r>
      <w:r w:rsidRPr="00CA6F7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который скачал мобильное приложение и оформил микрокредит посредством мобильного приложения</w:t>
      </w:r>
      <w:r w:rsidRPr="00CA6F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02FE5E0D" w14:textId="5832A8B8" w:rsidR="00397B39" w:rsidRPr="00CA6F77" w:rsidRDefault="00397B39" w:rsidP="00681549">
      <w:pPr>
        <w:pStyle w:val="a3"/>
        <w:widowControl/>
        <w:numPr>
          <w:ilvl w:val="1"/>
          <w:numId w:val="8"/>
        </w:numPr>
        <w:tabs>
          <w:tab w:val="left" w:pos="142"/>
        </w:tabs>
        <w:adjustRightInd w:val="0"/>
        <w:ind w:left="142" w:right="567" w:hanging="56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6F77">
        <w:rPr>
          <w:rFonts w:ascii="Times New Roman" w:hAnsi="Times New Roman" w:cs="Times New Roman"/>
          <w:color w:val="000000" w:themeColor="text1"/>
          <w:sz w:val="24"/>
          <w:szCs w:val="24"/>
        </w:rPr>
        <w:t>Возмещение осуществляется до 15 числа каждого месяца, после подписания Акта сверки, согласно Приложения №2 к настоящей Оферте, посредством одного из следующих способов:</w:t>
      </w:r>
    </w:p>
    <w:p w14:paraId="56039B96" w14:textId="77777777" w:rsidR="00E7331F" w:rsidRPr="00CA6F77" w:rsidRDefault="00E7331F" w:rsidP="00681549">
      <w:pPr>
        <w:pStyle w:val="a3"/>
        <w:widowControl/>
        <w:numPr>
          <w:ilvl w:val="0"/>
          <w:numId w:val="8"/>
        </w:numPr>
        <w:tabs>
          <w:tab w:val="left" w:pos="142"/>
        </w:tabs>
        <w:adjustRightInd w:val="0"/>
        <w:jc w:val="both"/>
        <w:rPr>
          <w:rFonts w:ascii="Times New Roman" w:eastAsia="Times New Roman" w:hAnsi="Times New Roman" w:cs="Times New Roman"/>
          <w:vanish/>
          <w:spacing w:val="-1"/>
          <w:sz w:val="24"/>
          <w:szCs w:val="24"/>
          <w:lang w:eastAsia="ru-RU"/>
        </w:rPr>
      </w:pPr>
    </w:p>
    <w:p w14:paraId="0B8E325C" w14:textId="77777777" w:rsidR="00E7331F" w:rsidRPr="00CA6F77" w:rsidRDefault="00E7331F" w:rsidP="00681549">
      <w:pPr>
        <w:pStyle w:val="a3"/>
        <w:widowControl/>
        <w:numPr>
          <w:ilvl w:val="0"/>
          <w:numId w:val="8"/>
        </w:numPr>
        <w:tabs>
          <w:tab w:val="left" w:pos="142"/>
        </w:tabs>
        <w:adjustRightInd w:val="0"/>
        <w:jc w:val="both"/>
        <w:rPr>
          <w:rFonts w:ascii="Times New Roman" w:eastAsia="Times New Roman" w:hAnsi="Times New Roman" w:cs="Times New Roman"/>
          <w:vanish/>
          <w:spacing w:val="-1"/>
          <w:sz w:val="24"/>
          <w:szCs w:val="24"/>
          <w:lang w:eastAsia="ru-RU"/>
        </w:rPr>
      </w:pPr>
    </w:p>
    <w:p w14:paraId="3B9AD030" w14:textId="77777777" w:rsidR="00E7331F" w:rsidRPr="00CA6F77" w:rsidRDefault="00E7331F" w:rsidP="00681549">
      <w:pPr>
        <w:pStyle w:val="a3"/>
        <w:widowControl/>
        <w:numPr>
          <w:ilvl w:val="0"/>
          <w:numId w:val="8"/>
        </w:numPr>
        <w:tabs>
          <w:tab w:val="left" w:pos="142"/>
        </w:tabs>
        <w:adjustRightInd w:val="0"/>
        <w:jc w:val="both"/>
        <w:rPr>
          <w:rFonts w:ascii="Times New Roman" w:eastAsia="Times New Roman" w:hAnsi="Times New Roman" w:cs="Times New Roman"/>
          <w:vanish/>
          <w:spacing w:val="-1"/>
          <w:sz w:val="24"/>
          <w:szCs w:val="24"/>
          <w:lang w:eastAsia="ru-RU"/>
        </w:rPr>
      </w:pPr>
    </w:p>
    <w:p w14:paraId="3183B6F6" w14:textId="77777777" w:rsidR="00E7331F" w:rsidRPr="00CA6F77" w:rsidRDefault="00E7331F" w:rsidP="00681549">
      <w:pPr>
        <w:pStyle w:val="a3"/>
        <w:widowControl/>
        <w:numPr>
          <w:ilvl w:val="0"/>
          <w:numId w:val="8"/>
        </w:numPr>
        <w:tabs>
          <w:tab w:val="left" w:pos="142"/>
        </w:tabs>
        <w:adjustRightInd w:val="0"/>
        <w:jc w:val="both"/>
        <w:rPr>
          <w:rFonts w:ascii="Times New Roman" w:eastAsia="Times New Roman" w:hAnsi="Times New Roman" w:cs="Times New Roman"/>
          <w:vanish/>
          <w:spacing w:val="-1"/>
          <w:sz w:val="24"/>
          <w:szCs w:val="24"/>
          <w:lang w:eastAsia="ru-RU"/>
        </w:rPr>
      </w:pPr>
    </w:p>
    <w:p w14:paraId="4158EEFE" w14:textId="77777777" w:rsidR="00E7331F" w:rsidRPr="00CA6F77" w:rsidRDefault="00E7331F" w:rsidP="00681549">
      <w:pPr>
        <w:pStyle w:val="a3"/>
        <w:widowControl/>
        <w:numPr>
          <w:ilvl w:val="0"/>
          <w:numId w:val="8"/>
        </w:numPr>
        <w:tabs>
          <w:tab w:val="left" w:pos="142"/>
        </w:tabs>
        <w:adjustRightInd w:val="0"/>
        <w:jc w:val="both"/>
        <w:rPr>
          <w:rFonts w:ascii="Times New Roman" w:eastAsia="Times New Roman" w:hAnsi="Times New Roman" w:cs="Times New Roman"/>
          <w:vanish/>
          <w:spacing w:val="-1"/>
          <w:sz w:val="24"/>
          <w:szCs w:val="24"/>
          <w:lang w:eastAsia="ru-RU"/>
        </w:rPr>
      </w:pPr>
    </w:p>
    <w:p w14:paraId="12737A1E" w14:textId="77777777" w:rsidR="00E7331F" w:rsidRPr="00CA6F77" w:rsidRDefault="00E7331F" w:rsidP="00681549">
      <w:pPr>
        <w:pStyle w:val="a3"/>
        <w:widowControl/>
        <w:numPr>
          <w:ilvl w:val="1"/>
          <w:numId w:val="8"/>
        </w:numPr>
        <w:tabs>
          <w:tab w:val="left" w:pos="142"/>
        </w:tabs>
        <w:adjustRightInd w:val="0"/>
        <w:jc w:val="both"/>
        <w:rPr>
          <w:rFonts w:ascii="Times New Roman" w:eastAsia="Times New Roman" w:hAnsi="Times New Roman" w:cs="Times New Roman"/>
          <w:vanish/>
          <w:spacing w:val="-1"/>
          <w:sz w:val="24"/>
          <w:szCs w:val="24"/>
          <w:lang w:eastAsia="ru-RU"/>
        </w:rPr>
      </w:pPr>
    </w:p>
    <w:p w14:paraId="42AB3B3A" w14:textId="77777777" w:rsidR="00E7331F" w:rsidRPr="00CA6F77" w:rsidRDefault="00E7331F" w:rsidP="00681549">
      <w:pPr>
        <w:pStyle w:val="a3"/>
        <w:widowControl/>
        <w:numPr>
          <w:ilvl w:val="1"/>
          <w:numId w:val="8"/>
        </w:numPr>
        <w:tabs>
          <w:tab w:val="left" w:pos="142"/>
        </w:tabs>
        <w:adjustRightInd w:val="0"/>
        <w:jc w:val="both"/>
        <w:rPr>
          <w:rFonts w:ascii="Times New Roman" w:eastAsia="Times New Roman" w:hAnsi="Times New Roman" w:cs="Times New Roman"/>
          <w:vanish/>
          <w:spacing w:val="-1"/>
          <w:sz w:val="24"/>
          <w:szCs w:val="24"/>
          <w:lang w:eastAsia="ru-RU"/>
        </w:rPr>
      </w:pPr>
    </w:p>
    <w:p w14:paraId="736AD8A2" w14:textId="73208C17" w:rsidR="00397B39" w:rsidRPr="00CA6F77" w:rsidRDefault="00397B39" w:rsidP="00681549">
      <w:pPr>
        <w:pStyle w:val="a3"/>
        <w:widowControl/>
        <w:numPr>
          <w:ilvl w:val="2"/>
          <w:numId w:val="8"/>
        </w:numPr>
        <w:tabs>
          <w:tab w:val="left" w:pos="142"/>
        </w:tabs>
        <w:adjustRightInd w:val="0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</w:pPr>
      <w:r w:rsidRPr="00CA6F7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МФО осуществляет внесение в кассу Агента наличных денежных средств.</w:t>
      </w:r>
    </w:p>
    <w:p w14:paraId="6505BCBB" w14:textId="052A8771" w:rsidR="00397B39" w:rsidRPr="00CA6F77" w:rsidRDefault="00397B39" w:rsidP="00681549">
      <w:pPr>
        <w:pStyle w:val="a3"/>
        <w:widowControl/>
        <w:numPr>
          <w:ilvl w:val="2"/>
          <w:numId w:val="8"/>
        </w:numPr>
        <w:tabs>
          <w:tab w:val="left" w:pos="142"/>
        </w:tabs>
        <w:adjustRightInd w:val="0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</w:pPr>
      <w:r w:rsidRPr="00CA6F7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 xml:space="preserve">МФО осуществляет перевод денежных средств на банковский расчётный/карточный счет Агента. </w:t>
      </w:r>
    </w:p>
    <w:p w14:paraId="39E10F52" w14:textId="2AA4991B" w:rsidR="00397B39" w:rsidRPr="00CA6F77" w:rsidRDefault="00397B39" w:rsidP="00681549">
      <w:pPr>
        <w:pStyle w:val="a3"/>
        <w:widowControl/>
        <w:numPr>
          <w:ilvl w:val="1"/>
          <w:numId w:val="8"/>
        </w:numPr>
        <w:tabs>
          <w:tab w:val="left" w:pos="142"/>
        </w:tabs>
        <w:adjustRightInd w:val="0"/>
        <w:ind w:left="142" w:hanging="568"/>
        <w:jc w:val="both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single"/>
          <w:lang w:eastAsia="ru-RU"/>
        </w:rPr>
      </w:pPr>
      <w:r w:rsidRPr="00CA6F7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Каждая из сторон несет самостоятельно ответственность по налоговым обязательствам.</w:t>
      </w:r>
      <w:r w:rsidR="00E7331F" w:rsidRPr="00CA6F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single"/>
          <w:lang w:eastAsia="ru-RU"/>
        </w:rPr>
        <w:t xml:space="preserve"> </w:t>
      </w:r>
    </w:p>
    <w:p w14:paraId="07925869" w14:textId="14565F15" w:rsidR="00284617" w:rsidRPr="00CA6F77" w:rsidRDefault="00284617" w:rsidP="00284617">
      <w:pPr>
        <w:pStyle w:val="a3"/>
        <w:widowControl/>
        <w:tabs>
          <w:tab w:val="left" w:pos="142"/>
        </w:tabs>
        <w:adjustRightInd w:val="0"/>
        <w:ind w:left="0"/>
        <w:jc w:val="both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single"/>
          <w:lang w:eastAsia="ru-RU"/>
        </w:rPr>
      </w:pPr>
    </w:p>
    <w:p w14:paraId="508A5F2D" w14:textId="77777777" w:rsidR="00284617" w:rsidRPr="00CA6F77" w:rsidRDefault="00284617" w:rsidP="00284617">
      <w:pPr>
        <w:pStyle w:val="a3"/>
        <w:widowControl/>
        <w:tabs>
          <w:tab w:val="left" w:pos="142"/>
        </w:tabs>
        <w:adjustRightInd w:val="0"/>
        <w:ind w:left="0"/>
        <w:jc w:val="both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single"/>
          <w:lang w:eastAsia="ru-RU"/>
        </w:rPr>
      </w:pPr>
    </w:p>
    <w:p w14:paraId="3465DD0B" w14:textId="77777777" w:rsidR="00E7331F" w:rsidRPr="00CA6F77" w:rsidRDefault="00E7331F" w:rsidP="00681549">
      <w:pPr>
        <w:pStyle w:val="a3"/>
        <w:widowControl/>
        <w:numPr>
          <w:ilvl w:val="0"/>
          <w:numId w:val="10"/>
        </w:numPr>
        <w:tabs>
          <w:tab w:val="left" w:pos="142"/>
        </w:tabs>
        <w:adjustRightInd w:val="0"/>
        <w:jc w:val="center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eastAsia="ru-RU"/>
        </w:rPr>
      </w:pPr>
      <w:r w:rsidRPr="00CA6F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eastAsia="ru-RU"/>
        </w:rPr>
        <w:t>Порядок взаиморасчетов</w:t>
      </w:r>
    </w:p>
    <w:p w14:paraId="42DDB49B" w14:textId="77777777" w:rsidR="00E7331F" w:rsidRPr="00CA6F77" w:rsidRDefault="00E7331F" w:rsidP="00681549">
      <w:pPr>
        <w:pStyle w:val="a3"/>
        <w:widowControl/>
        <w:numPr>
          <w:ilvl w:val="0"/>
          <w:numId w:val="9"/>
        </w:numPr>
        <w:tabs>
          <w:tab w:val="left" w:pos="142"/>
        </w:tabs>
        <w:autoSpaceDE/>
        <w:autoSpaceDN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4E666E55" w14:textId="12355CB8" w:rsidR="00E7331F" w:rsidRPr="00CA6F77" w:rsidRDefault="00E7331F" w:rsidP="00681549">
      <w:pPr>
        <w:pStyle w:val="a3"/>
        <w:widowControl/>
        <w:numPr>
          <w:ilvl w:val="1"/>
          <w:numId w:val="10"/>
        </w:numPr>
        <w:tabs>
          <w:tab w:val="left" w:pos="142"/>
        </w:tabs>
        <w:autoSpaceDE/>
        <w:autoSpaceDN/>
        <w:ind w:left="142" w:right="567" w:hanging="568"/>
        <w:jc w:val="both"/>
        <w:rPr>
          <w:rFonts w:ascii="Times New Roman" w:hAnsi="Times New Roman" w:cs="Times New Roman"/>
          <w:sz w:val="24"/>
          <w:szCs w:val="24"/>
        </w:rPr>
      </w:pPr>
      <w:r w:rsidRPr="00CA6F77">
        <w:rPr>
          <w:rFonts w:ascii="Times New Roman" w:hAnsi="Times New Roman" w:cs="Times New Roman"/>
          <w:sz w:val="24"/>
          <w:szCs w:val="24"/>
        </w:rPr>
        <w:t xml:space="preserve">МФО осуществляет учет и распределение денежных средств от </w:t>
      </w:r>
      <w:r w:rsidR="00C30F32" w:rsidRPr="00CA6F77">
        <w:rPr>
          <w:rFonts w:ascii="Times New Roman" w:hAnsi="Times New Roman" w:cs="Times New Roman"/>
          <w:sz w:val="24"/>
          <w:szCs w:val="24"/>
        </w:rPr>
        <w:t>Заемщиков</w:t>
      </w:r>
      <w:r w:rsidRPr="00CA6F77">
        <w:rPr>
          <w:rFonts w:ascii="Times New Roman" w:hAnsi="Times New Roman" w:cs="Times New Roman"/>
          <w:sz w:val="24"/>
          <w:szCs w:val="24"/>
        </w:rPr>
        <w:t xml:space="preserve"> и/или </w:t>
      </w:r>
      <w:r w:rsidR="00C30F32" w:rsidRPr="00CA6F77">
        <w:rPr>
          <w:rFonts w:ascii="Times New Roman" w:hAnsi="Times New Roman" w:cs="Times New Roman"/>
          <w:sz w:val="24"/>
          <w:szCs w:val="24"/>
        </w:rPr>
        <w:t>Агентов</w:t>
      </w:r>
      <w:r w:rsidRPr="00CA6F77">
        <w:rPr>
          <w:rFonts w:ascii="Times New Roman" w:hAnsi="Times New Roman" w:cs="Times New Roman"/>
          <w:sz w:val="24"/>
          <w:szCs w:val="24"/>
        </w:rPr>
        <w:t xml:space="preserve"> в рамках отношений по Договорам о предоставлении микрокредита и последующий транзит денег </w:t>
      </w:r>
      <w:r w:rsidR="00C30F32" w:rsidRPr="00CA6F77">
        <w:rPr>
          <w:rFonts w:ascii="Times New Roman" w:hAnsi="Times New Roman" w:cs="Times New Roman"/>
          <w:sz w:val="24"/>
          <w:szCs w:val="24"/>
        </w:rPr>
        <w:t>согласно обязательств</w:t>
      </w:r>
      <w:r w:rsidRPr="00CA6F77">
        <w:rPr>
          <w:rFonts w:ascii="Times New Roman" w:hAnsi="Times New Roman" w:cs="Times New Roman"/>
          <w:sz w:val="24"/>
          <w:szCs w:val="24"/>
        </w:rPr>
        <w:t xml:space="preserve"> и взаиморасчётов.</w:t>
      </w:r>
    </w:p>
    <w:p w14:paraId="4AA38C6B" w14:textId="490D50DC" w:rsidR="00E7331F" w:rsidRPr="00CA6F77" w:rsidRDefault="00E7331F" w:rsidP="00681549">
      <w:pPr>
        <w:pStyle w:val="a3"/>
        <w:widowControl/>
        <w:numPr>
          <w:ilvl w:val="1"/>
          <w:numId w:val="10"/>
        </w:numPr>
        <w:tabs>
          <w:tab w:val="left" w:pos="142"/>
        </w:tabs>
        <w:autoSpaceDE/>
        <w:autoSpaceDN/>
        <w:ind w:left="142" w:right="567" w:hanging="568"/>
        <w:jc w:val="both"/>
        <w:rPr>
          <w:rFonts w:ascii="Times New Roman" w:hAnsi="Times New Roman" w:cs="Times New Roman"/>
          <w:sz w:val="24"/>
          <w:szCs w:val="24"/>
        </w:rPr>
      </w:pPr>
      <w:r w:rsidRPr="00CA6F77">
        <w:rPr>
          <w:rFonts w:ascii="Times New Roman" w:hAnsi="Times New Roman" w:cs="Times New Roman"/>
          <w:sz w:val="24"/>
          <w:szCs w:val="24"/>
        </w:rPr>
        <w:t xml:space="preserve">Гарантийное обеспечение </w:t>
      </w:r>
      <w:r w:rsidR="00C30F32" w:rsidRPr="00CA6F77">
        <w:rPr>
          <w:rFonts w:ascii="Times New Roman" w:hAnsi="Times New Roman" w:cs="Times New Roman"/>
          <w:sz w:val="24"/>
          <w:szCs w:val="24"/>
        </w:rPr>
        <w:t>Агенту</w:t>
      </w:r>
      <w:r w:rsidRPr="00CA6F77">
        <w:rPr>
          <w:rFonts w:ascii="Times New Roman" w:hAnsi="Times New Roman" w:cs="Times New Roman"/>
          <w:sz w:val="24"/>
          <w:szCs w:val="24"/>
        </w:rPr>
        <w:t xml:space="preserve"> предоставляется путем подписания Акта приема-передачи. При возврате Гарантийного обеспечения между сторонами также составляется Акт возврата Гарантийного обеспечения. Формы Акта передачи и возврата Гарантийного обеспечения представлены в Приложении №</w:t>
      </w:r>
      <w:r w:rsidR="00C30F32" w:rsidRPr="00CA6F77">
        <w:rPr>
          <w:rFonts w:ascii="Times New Roman" w:hAnsi="Times New Roman" w:cs="Times New Roman"/>
          <w:sz w:val="24"/>
          <w:szCs w:val="24"/>
        </w:rPr>
        <w:t>3</w:t>
      </w:r>
      <w:r w:rsidRPr="00CA6F77">
        <w:rPr>
          <w:rFonts w:ascii="Times New Roman" w:hAnsi="Times New Roman" w:cs="Times New Roman"/>
          <w:sz w:val="24"/>
          <w:szCs w:val="24"/>
        </w:rPr>
        <w:t xml:space="preserve"> и Приложении №</w:t>
      </w:r>
      <w:r w:rsidR="00C30F32" w:rsidRPr="00CA6F77">
        <w:rPr>
          <w:rFonts w:ascii="Times New Roman" w:hAnsi="Times New Roman" w:cs="Times New Roman"/>
          <w:sz w:val="24"/>
          <w:szCs w:val="24"/>
        </w:rPr>
        <w:t>4</w:t>
      </w:r>
      <w:r w:rsidRPr="00CA6F77">
        <w:rPr>
          <w:rFonts w:ascii="Times New Roman" w:hAnsi="Times New Roman" w:cs="Times New Roman"/>
          <w:sz w:val="24"/>
          <w:szCs w:val="24"/>
        </w:rPr>
        <w:t xml:space="preserve"> к настояще</w:t>
      </w:r>
      <w:r w:rsidR="00C30F32" w:rsidRPr="00CA6F77">
        <w:rPr>
          <w:rFonts w:ascii="Times New Roman" w:hAnsi="Times New Roman" w:cs="Times New Roman"/>
          <w:sz w:val="24"/>
          <w:szCs w:val="24"/>
        </w:rPr>
        <w:t>й</w:t>
      </w:r>
      <w:r w:rsidRPr="00CA6F77">
        <w:rPr>
          <w:rFonts w:ascii="Times New Roman" w:hAnsi="Times New Roman" w:cs="Times New Roman"/>
          <w:sz w:val="24"/>
          <w:szCs w:val="24"/>
        </w:rPr>
        <w:t xml:space="preserve"> </w:t>
      </w:r>
      <w:r w:rsidR="00C30F32" w:rsidRPr="00CA6F77">
        <w:rPr>
          <w:rFonts w:ascii="Times New Roman" w:hAnsi="Times New Roman" w:cs="Times New Roman"/>
          <w:sz w:val="24"/>
          <w:szCs w:val="24"/>
        </w:rPr>
        <w:t>Оферте</w:t>
      </w:r>
      <w:r w:rsidRPr="00CA6F7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F4EC108" w14:textId="65F27526" w:rsidR="00E7331F" w:rsidRPr="00CA6F77" w:rsidRDefault="00E7331F" w:rsidP="00681549">
      <w:pPr>
        <w:pStyle w:val="a3"/>
        <w:widowControl/>
        <w:numPr>
          <w:ilvl w:val="1"/>
          <w:numId w:val="10"/>
        </w:numPr>
        <w:shd w:val="clear" w:color="auto" w:fill="FFFFFF"/>
        <w:tabs>
          <w:tab w:val="left" w:pos="142"/>
        </w:tabs>
        <w:autoSpaceDE/>
        <w:autoSpaceDN/>
        <w:ind w:left="142" w:right="567" w:hanging="567"/>
        <w:jc w:val="both"/>
        <w:rPr>
          <w:rFonts w:ascii="Times New Roman" w:hAnsi="Times New Roman" w:cs="Times New Roman"/>
          <w:sz w:val="24"/>
          <w:szCs w:val="24"/>
        </w:rPr>
      </w:pPr>
      <w:bookmarkStart w:id="2" w:name="_Ref280178544"/>
      <w:r w:rsidRPr="00CA6F77">
        <w:rPr>
          <w:rFonts w:ascii="Times New Roman" w:hAnsi="Times New Roman" w:cs="Times New Roman"/>
          <w:sz w:val="24"/>
          <w:szCs w:val="24"/>
        </w:rPr>
        <w:t xml:space="preserve">Расчет суммы Гарантийного обеспечения осуществляется МФО на основании </w:t>
      </w:r>
      <w:r w:rsidR="00C30F32" w:rsidRPr="00CA6F77">
        <w:rPr>
          <w:rFonts w:ascii="Times New Roman" w:hAnsi="Times New Roman" w:cs="Times New Roman"/>
          <w:sz w:val="24"/>
          <w:szCs w:val="24"/>
        </w:rPr>
        <w:t>данных,</w:t>
      </w:r>
      <w:r w:rsidRPr="00CA6F77">
        <w:rPr>
          <w:rFonts w:ascii="Times New Roman" w:hAnsi="Times New Roman" w:cs="Times New Roman"/>
          <w:sz w:val="24"/>
          <w:szCs w:val="24"/>
        </w:rPr>
        <w:t xml:space="preserve"> предоставленных </w:t>
      </w:r>
      <w:r w:rsidR="00C30F32" w:rsidRPr="00CA6F77">
        <w:rPr>
          <w:rFonts w:ascii="Times New Roman" w:hAnsi="Times New Roman" w:cs="Times New Roman"/>
          <w:sz w:val="24"/>
          <w:szCs w:val="24"/>
        </w:rPr>
        <w:t>Агентом,</w:t>
      </w:r>
      <w:r w:rsidRPr="00CA6F77">
        <w:rPr>
          <w:rFonts w:ascii="Times New Roman" w:hAnsi="Times New Roman" w:cs="Times New Roman"/>
          <w:sz w:val="24"/>
          <w:szCs w:val="24"/>
        </w:rPr>
        <w:t xml:space="preserve"> и может быть уменьшен или увеличен на основании данных о предоставленных микрокредитах, выданных посредством мобильного приложения </w:t>
      </w:r>
      <w:r w:rsidR="00C30F32" w:rsidRPr="00CA6F77">
        <w:rPr>
          <w:rFonts w:ascii="Times New Roman" w:hAnsi="Times New Roman" w:cs="Times New Roman"/>
          <w:sz w:val="24"/>
          <w:szCs w:val="24"/>
        </w:rPr>
        <w:t>у Агента</w:t>
      </w:r>
      <w:r w:rsidRPr="00CA6F77">
        <w:rPr>
          <w:rFonts w:ascii="Times New Roman" w:hAnsi="Times New Roman" w:cs="Times New Roman"/>
          <w:sz w:val="24"/>
          <w:szCs w:val="24"/>
        </w:rPr>
        <w:t>.</w:t>
      </w:r>
      <w:ins w:id="3" w:author="USer" w:date="2020-03-24T13:06:00Z">
        <w:r w:rsidRPr="00CA6F77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</w:p>
    <w:p w14:paraId="19285706" w14:textId="0B235B49" w:rsidR="00C30F32" w:rsidRPr="00CA6F77" w:rsidRDefault="00E7331F" w:rsidP="00681549">
      <w:pPr>
        <w:pStyle w:val="a3"/>
        <w:widowControl/>
        <w:numPr>
          <w:ilvl w:val="1"/>
          <w:numId w:val="10"/>
        </w:numPr>
        <w:shd w:val="clear" w:color="auto" w:fill="FFFFFF"/>
        <w:tabs>
          <w:tab w:val="left" w:pos="142"/>
        </w:tabs>
        <w:autoSpaceDE/>
        <w:autoSpaceDN/>
        <w:ind w:left="142" w:right="567" w:hanging="567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CA6F77">
        <w:rPr>
          <w:rFonts w:ascii="Times New Roman" w:hAnsi="Times New Roman" w:cs="Times New Roman"/>
          <w:sz w:val="24"/>
          <w:szCs w:val="24"/>
        </w:rPr>
        <w:t xml:space="preserve">МФО обязуется вести учет операций </w:t>
      </w:r>
      <w:r w:rsidR="00C30F32" w:rsidRPr="00CA6F77">
        <w:rPr>
          <w:rFonts w:ascii="Times New Roman" w:hAnsi="Times New Roman" w:cs="Times New Roman"/>
          <w:sz w:val="24"/>
          <w:szCs w:val="24"/>
        </w:rPr>
        <w:t>Заемщиков</w:t>
      </w:r>
      <w:r w:rsidRPr="00CA6F77">
        <w:rPr>
          <w:rFonts w:ascii="Times New Roman" w:hAnsi="Times New Roman" w:cs="Times New Roman"/>
          <w:sz w:val="24"/>
          <w:szCs w:val="24"/>
        </w:rPr>
        <w:t xml:space="preserve"> в части получения микрокредитов, </w:t>
      </w:r>
      <w:r w:rsidR="00C30F32" w:rsidRPr="00CA6F77">
        <w:rPr>
          <w:rFonts w:ascii="Times New Roman" w:hAnsi="Times New Roman" w:cs="Times New Roman"/>
          <w:sz w:val="24"/>
          <w:szCs w:val="24"/>
        </w:rPr>
        <w:t xml:space="preserve">Агент </w:t>
      </w:r>
      <w:r w:rsidRPr="00CA6F77">
        <w:rPr>
          <w:rFonts w:ascii="Times New Roman" w:hAnsi="Times New Roman" w:cs="Times New Roman"/>
          <w:sz w:val="24"/>
          <w:szCs w:val="24"/>
        </w:rPr>
        <w:t>через личный кабинет участника вправе получать детализацию по своим платежам</w:t>
      </w:r>
      <w:bookmarkEnd w:id="2"/>
      <w:r w:rsidR="00C30F32" w:rsidRPr="00CA6F77">
        <w:rPr>
          <w:rFonts w:ascii="Times New Roman" w:hAnsi="Times New Roman" w:cs="Times New Roman"/>
          <w:sz w:val="24"/>
          <w:szCs w:val="24"/>
        </w:rPr>
        <w:t>.</w:t>
      </w:r>
    </w:p>
    <w:p w14:paraId="386128FA" w14:textId="39E168D8" w:rsidR="00E7331F" w:rsidRPr="00CA6F77" w:rsidRDefault="00C30F32" w:rsidP="00681549">
      <w:pPr>
        <w:pStyle w:val="a3"/>
        <w:widowControl/>
        <w:numPr>
          <w:ilvl w:val="1"/>
          <w:numId w:val="10"/>
        </w:numPr>
        <w:shd w:val="clear" w:color="auto" w:fill="FFFFFF"/>
        <w:tabs>
          <w:tab w:val="left" w:pos="142"/>
        </w:tabs>
        <w:autoSpaceDE/>
        <w:autoSpaceDN/>
        <w:ind w:left="142" w:right="567" w:hanging="567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CA6F77">
        <w:rPr>
          <w:rFonts w:ascii="Times New Roman" w:eastAsia="Times New Roman" w:hAnsi="Times New Roman" w:cs="Times New Roman"/>
          <w:sz w:val="24"/>
          <w:szCs w:val="24"/>
        </w:rPr>
        <w:t>Агент</w:t>
      </w:r>
      <w:r w:rsidR="00E7331F" w:rsidRPr="00CA6F77">
        <w:rPr>
          <w:rFonts w:ascii="Times New Roman" w:eastAsia="Times New Roman" w:hAnsi="Times New Roman" w:cs="Times New Roman"/>
          <w:sz w:val="24"/>
          <w:szCs w:val="24"/>
        </w:rPr>
        <w:t xml:space="preserve"> является материально ответственным лицом по отношению к МФО в части размера полученного Гарантийного обеспечения, и предпримет все зависящие от него меры для их сохранности. </w:t>
      </w:r>
    </w:p>
    <w:p w14:paraId="177FFA17" w14:textId="77777777" w:rsidR="00C55F65" w:rsidRPr="00CA6F77" w:rsidRDefault="00C55F65" w:rsidP="00C55F65">
      <w:pPr>
        <w:pStyle w:val="a3"/>
        <w:widowControl/>
        <w:shd w:val="clear" w:color="auto" w:fill="FFFFFF"/>
        <w:tabs>
          <w:tab w:val="left" w:pos="142"/>
        </w:tabs>
        <w:autoSpaceDE/>
        <w:autoSpaceDN/>
        <w:ind w:left="142" w:right="567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1F072DE1" w14:textId="77777777" w:rsidR="00C55F65" w:rsidRPr="00CA6F77" w:rsidRDefault="00C55F65" w:rsidP="00681549">
      <w:pPr>
        <w:pStyle w:val="a3"/>
        <w:numPr>
          <w:ilvl w:val="0"/>
          <w:numId w:val="13"/>
        </w:numPr>
        <w:tabs>
          <w:tab w:val="left" w:pos="3603"/>
        </w:tabs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CA6F77">
        <w:rPr>
          <w:rFonts w:ascii="Times New Roman" w:hAnsi="Times New Roman" w:cs="Times New Roman"/>
          <w:b/>
          <w:sz w:val="24"/>
          <w:szCs w:val="24"/>
        </w:rPr>
        <w:t>Конфиденциальность</w:t>
      </w:r>
      <w:r w:rsidRPr="00CA6F77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b/>
          <w:sz w:val="24"/>
          <w:szCs w:val="24"/>
        </w:rPr>
        <w:t>и</w:t>
      </w:r>
      <w:r w:rsidRPr="00CA6F77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b/>
          <w:sz w:val="24"/>
          <w:szCs w:val="24"/>
        </w:rPr>
        <w:t>безопасность</w:t>
      </w:r>
    </w:p>
    <w:p w14:paraId="1E07DD1E" w14:textId="7FBF60E0" w:rsidR="00C55F65" w:rsidRPr="00CA6F77" w:rsidRDefault="00C55F65" w:rsidP="00681549">
      <w:pPr>
        <w:pStyle w:val="a3"/>
        <w:numPr>
          <w:ilvl w:val="1"/>
          <w:numId w:val="12"/>
        </w:numPr>
        <w:tabs>
          <w:tab w:val="left" w:pos="142"/>
        </w:tabs>
        <w:spacing w:before="36" w:line="276" w:lineRule="auto"/>
        <w:ind w:left="142" w:right="532" w:hanging="56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A6F77">
        <w:rPr>
          <w:rFonts w:ascii="Times New Roman" w:hAnsi="Times New Roman" w:cs="Times New Roman"/>
          <w:sz w:val="24"/>
          <w:szCs w:val="24"/>
        </w:rPr>
        <w:t>Стороны обязуются принимать все необходимые меры по безопасности и защите информации и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 xml:space="preserve">документов, обмен которыми осуществляется в </w:t>
      </w:r>
      <w:r w:rsidR="008A2205" w:rsidRPr="00CA6F77">
        <w:rPr>
          <w:rFonts w:ascii="Times New Roman" w:hAnsi="Times New Roman" w:cs="Times New Roman"/>
          <w:sz w:val="24"/>
          <w:szCs w:val="24"/>
        </w:rPr>
        <w:t>Приложении</w:t>
      </w:r>
      <w:r w:rsidRPr="00CA6F77">
        <w:rPr>
          <w:rFonts w:ascii="Times New Roman" w:hAnsi="Times New Roman" w:cs="Times New Roman"/>
          <w:sz w:val="24"/>
          <w:szCs w:val="24"/>
        </w:rPr>
        <w:t xml:space="preserve"> или которые доступны Сторонам в связи с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Использованием</w:t>
      </w:r>
      <w:r w:rsidRPr="00CA6F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8A2205" w:rsidRPr="00CA6F77">
        <w:rPr>
          <w:rFonts w:ascii="Times New Roman" w:hAnsi="Times New Roman" w:cs="Times New Roman"/>
          <w:sz w:val="24"/>
          <w:szCs w:val="24"/>
        </w:rPr>
        <w:t>Приложения</w:t>
      </w:r>
      <w:r w:rsidRPr="00CA6F77">
        <w:rPr>
          <w:rFonts w:ascii="Times New Roman" w:hAnsi="Times New Roman" w:cs="Times New Roman"/>
          <w:sz w:val="24"/>
          <w:szCs w:val="24"/>
        </w:rPr>
        <w:t>.</w:t>
      </w:r>
      <w:r w:rsidR="00284617" w:rsidRPr="00CA6F77">
        <w:rPr>
          <w:rFonts w:ascii="Times New Roman" w:hAnsi="Times New Roman" w:cs="Times New Roman"/>
          <w:sz w:val="24"/>
          <w:szCs w:val="24"/>
        </w:rPr>
        <w:t xml:space="preserve"> Агент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обязуется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самостоятельно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принимать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все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необходимые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меры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по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сохранению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конфиденциальности,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предотвращению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несанкционированного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использования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и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защите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своих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Аутентификационных данных и реквизитов Карты от несанкционированного доступа со стороны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третьих</w:t>
      </w:r>
      <w:r w:rsidRPr="00CA6F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лиц.</w:t>
      </w:r>
    </w:p>
    <w:p w14:paraId="2EBA7A7A" w14:textId="503C78A3" w:rsidR="00C55F65" w:rsidRPr="00CA6F77" w:rsidRDefault="00284617" w:rsidP="00681549">
      <w:pPr>
        <w:pStyle w:val="a3"/>
        <w:numPr>
          <w:ilvl w:val="2"/>
          <w:numId w:val="12"/>
        </w:numPr>
        <w:tabs>
          <w:tab w:val="left" w:pos="684"/>
        </w:tabs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A6F77">
        <w:rPr>
          <w:rFonts w:ascii="Times New Roman" w:hAnsi="Times New Roman" w:cs="Times New Roman"/>
          <w:sz w:val="24"/>
          <w:szCs w:val="24"/>
        </w:rPr>
        <w:t>Агент</w:t>
      </w:r>
      <w:r w:rsidR="00C55F65" w:rsidRPr="00CA6F7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z w:val="24"/>
          <w:szCs w:val="24"/>
        </w:rPr>
        <w:t>обязуется</w:t>
      </w:r>
      <w:r w:rsidR="00C55F65" w:rsidRPr="00CA6F7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z w:val="24"/>
          <w:szCs w:val="24"/>
        </w:rPr>
        <w:t>не</w:t>
      </w:r>
      <w:r w:rsidR="00C55F65" w:rsidRPr="00CA6F7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z w:val="24"/>
          <w:szCs w:val="24"/>
        </w:rPr>
        <w:t>сообщать</w:t>
      </w:r>
      <w:r w:rsidR="00C55F65" w:rsidRPr="00CA6F77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z w:val="24"/>
          <w:szCs w:val="24"/>
        </w:rPr>
        <w:t>свои</w:t>
      </w:r>
      <w:r w:rsidR="00C55F65" w:rsidRPr="00CA6F7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z w:val="24"/>
          <w:szCs w:val="24"/>
        </w:rPr>
        <w:t>Аутентификационные</w:t>
      </w:r>
      <w:r w:rsidR="00C55F65" w:rsidRPr="00CA6F7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z w:val="24"/>
          <w:szCs w:val="24"/>
        </w:rPr>
        <w:t>данные</w:t>
      </w:r>
      <w:r w:rsidR="00C55F65" w:rsidRPr="00CA6F7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z w:val="24"/>
          <w:szCs w:val="24"/>
        </w:rPr>
        <w:t>и</w:t>
      </w:r>
      <w:r w:rsidR="00C55F65" w:rsidRPr="00CA6F7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z w:val="24"/>
          <w:szCs w:val="24"/>
        </w:rPr>
        <w:t>реквизиты</w:t>
      </w:r>
      <w:r w:rsidR="00C55F65" w:rsidRPr="00CA6F7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z w:val="24"/>
          <w:szCs w:val="24"/>
        </w:rPr>
        <w:t>Карты</w:t>
      </w:r>
      <w:r w:rsidR="00C55F65" w:rsidRPr="00CA6F7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z w:val="24"/>
          <w:szCs w:val="24"/>
        </w:rPr>
        <w:t>третьим</w:t>
      </w:r>
      <w:r w:rsidR="00C55F65" w:rsidRPr="00CA6F7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z w:val="24"/>
          <w:szCs w:val="24"/>
        </w:rPr>
        <w:t>лицам.</w:t>
      </w:r>
    </w:p>
    <w:p w14:paraId="42F96519" w14:textId="3F808E57" w:rsidR="00C55F65" w:rsidRPr="00CA6F77" w:rsidRDefault="00C55F65" w:rsidP="00681549">
      <w:pPr>
        <w:pStyle w:val="a3"/>
        <w:numPr>
          <w:ilvl w:val="2"/>
          <w:numId w:val="12"/>
        </w:numPr>
        <w:tabs>
          <w:tab w:val="left" w:pos="684"/>
        </w:tabs>
        <w:spacing w:before="34" w:line="276" w:lineRule="auto"/>
        <w:ind w:right="52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A6F77">
        <w:rPr>
          <w:rFonts w:ascii="Times New Roman" w:hAnsi="Times New Roman" w:cs="Times New Roman"/>
          <w:sz w:val="24"/>
          <w:szCs w:val="24"/>
        </w:rPr>
        <w:t>В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целях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предотвращения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несанкционированного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использования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и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защиты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своих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данных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(Аутентификационных, банковских, персональных) от несанкционированного доступа со стороны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третьих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лиц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с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использованием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удаленных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каналов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доступа,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284617" w:rsidRPr="00CA6F77">
        <w:rPr>
          <w:rFonts w:ascii="Times New Roman" w:hAnsi="Times New Roman" w:cs="Times New Roman"/>
          <w:sz w:val="24"/>
          <w:szCs w:val="24"/>
        </w:rPr>
        <w:t>Агент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обязуется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самостоятельно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 xml:space="preserve">устанавливать на технические устройства, используемые им для доступа к </w:t>
      </w:r>
      <w:r w:rsidR="00284617" w:rsidRPr="00CA6F77">
        <w:rPr>
          <w:rFonts w:ascii="Times New Roman" w:hAnsi="Times New Roman" w:cs="Times New Roman"/>
          <w:sz w:val="24"/>
          <w:szCs w:val="24"/>
        </w:rPr>
        <w:t>Приложению</w:t>
      </w:r>
      <w:r w:rsidRPr="00CA6F77">
        <w:rPr>
          <w:rFonts w:ascii="Times New Roman" w:hAnsi="Times New Roman" w:cs="Times New Roman"/>
          <w:sz w:val="24"/>
          <w:szCs w:val="24"/>
        </w:rPr>
        <w:t xml:space="preserve"> антивирусное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программное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обеспечение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и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поддерживать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его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своевременное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обновление.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В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случае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если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неиспользование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284617" w:rsidRPr="00CA6F77">
        <w:rPr>
          <w:rFonts w:ascii="Times New Roman" w:hAnsi="Times New Roman" w:cs="Times New Roman"/>
          <w:sz w:val="24"/>
          <w:szCs w:val="24"/>
        </w:rPr>
        <w:t>Агентом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антивирусного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программного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обеспечения,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использование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нелицензионного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(незаконно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приобретенного)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антивирусного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программного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обеспечения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или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несвоевременное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обновление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284617" w:rsidRPr="00CA6F77">
        <w:rPr>
          <w:rFonts w:ascii="Times New Roman" w:hAnsi="Times New Roman" w:cs="Times New Roman"/>
          <w:sz w:val="24"/>
          <w:szCs w:val="24"/>
        </w:rPr>
        <w:t>Агентом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сигнатур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угроз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повлекут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за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собой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получение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третьими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pacing w:val="-1"/>
          <w:sz w:val="24"/>
          <w:szCs w:val="24"/>
        </w:rPr>
        <w:t>лицами</w:t>
      </w:r>
      <w:r w:rsidRPr="00CA6F77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pacing w:val="-1"/>
          <w:sz w:val="24"/>
          <w:szCs w:val="24"/>
        </w:rPr>
        <w:t>несанкционированного</w:t>
      </w:r>
      <w:r w:rsidRPr="00CA6F7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pacing w:val="-1"/>
          <w:sz w:val="24"/>
          <w:szCs w:val="24"/>
        </w:rPr>
        <w:t>доступа</w:t>
      </w:r>
      <w:r w:rsidRPr="00CA6F77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pacing w:val="-1"/>
          <w:sz w:val="24"/>
          <w:szCs w:val="24"/>
        </w:rPr>
        <w:t>к</w:t>
      </w:r>
      <w:r w:rsidRPr="00CA6F7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pacing w:val="-1"/>
          <w:sz w:val="24"/>
          <w:szCs w:val="24"/>
        </w:rPr>
        <w:t>данным</w:t>
      </w:r>
      <w:r w:rsidRPr="00CA6F7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284617" w:rsidRPr="00CA6F77">
        <w:rPr>
          <w:rFonts w:ascii="Times New Roman" w:hAnsi="Times New Roman" w:cs="Times New Roman"/>
          <w:spacing w:val="-1"/>
          <w:sz w:val="24"/>
          <w:szCs w:val="24"/>
        </w:rPr>
        <w:t>Агента</w:t>
      </w:r>
      <w:r w:rsidRPr="00CA6F77">
        <w:rPr>
          <w:rFonts w:ascii="Times New Roman" w:hAnsi="Times New Roman" w:cs="Times New Roman"/>
          <w:spacing w:val="-1"/>
          <w:sz w:val="24"/>
          <w:szCs w:val="24"/>
        </w:rPr>
        <w:t>,</w:t>
      </w:r>
      <w:r w:rsidRPr="00CA6F7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284617" w:rsidRPr="00CA6F77">
        <w:rPr>
          <w:rFonts w:ascii="Times New Roman" w:hAnsi="Times New Roman" w:cs="Times New Roman"/>
          <w:spacing w:val="-1"/>
          <w:sz w:val="24"/>
          <w:szCs w:val="24"/>
        </w:rPr>
        <w:t>МФО</w:t>
      </w:r>
      <w:r w:rsidRPr="00CA6F77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pacing w:val="-1"/>
          <w:sz w:val="24"/>
          <w:szCs w:val="24"/>
        </w:rPr>
        <w:t>не</w:t>
      </w:r>
      <w:r w:rsidRPr="00CA6F77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нес</w:t>
      </w:r>
      <w:r w:rsidR="00284617" w:rsidRPr="00CA6F77">
        <w:rPr>
          <w:rFonts w:ascii="Times New Roman" w:hAnsi="Times New Roman" w:cs="Times New Roman"/>
          <w:sz w:val="24"/>
          <w:szCs w:val="24"/>
        </w:rPr>
        <w:t>е</w:t>
      </w:r>
      <w:r w:rsidRPr="00CA6F77">
        <w:rPr>
          <w:rFonts w:ascii="Times New Roman" w:hAnsi="Times New Roman" w:cs="Times New Roman"/>
          <w:sz w:val="24"/>
          <w:szCs w:val="24"/>
        </w:rPr>
        <w:t>т</w:t>
      </w:r>
      <w:r w:rsidRPr="00CA6F7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ответственность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за ущерб,</w:t>
      </w:r>
      <w:r w:rsidRPr="00CA6F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причиненный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284617" w:rsidRPr="00CA6F77">
        <w:rPr>
          <w:rFonts w:ascii="Times New Roman" w:hAnsi="Times New Roman" w:cs="Times New Roman"/>
          <w:sz w:val="24"/>
          <w:szCs w:val="24"/>
        </w:rPr>
        <w:t>Агенту</w:t>
      </w:r>
      <w:r w:rsidRPr="00CA6F77">
        <w:rPr>
          <w:rFonts w:ascii="Times New Roman" w:hAnsi="Times New Roman" w:cs="Times New Roman"/>
          <w:sz w:val="24"/>
          <w:szCs w:val="24"/>
        </w:rPr>
        <w:t>.</w:t>
      </w:r>
    </w:p>
    <w:p w14:paraId="4F2A4C12" w14:textId="3BDFA138" w:rsidR="008A2205" w:rsidRPr="00CA6F77" w:rsidRDefault="00284617" w:rsidP="00681549">
      <w:pPr>
        <w:pStyle w:val="a3"/>
        <w:numPr>
          <w:ilvl w:val="1"/>
          <w:numId w:val="12"/>
        </w:numPr>
        <w:spacing w:line="276" w:lineRule="auto"/>
        <w:ind w:left="142" w:right="523" w:hanging="56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A6F77">
        <w:rPr>
          <w:rFonts w:ascii="Times New Roman" w:hAnsi="Times New Roman" w:cs="Times New Roman"/>
          <w:spacing w:val="-1"/>
          <w:sz w:val="24"/>
          <w:szCs w:val="24"/>
        </w:rPr>
        <w:t>МФО</w:t>
      </w:r>
      <w:r w:rsidR="00C55F65" w:rsidRPr="00CA6F7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pacing w:val="-1"/>
          <w:sz w:val="24"/>
          <w:szCs w:val="24"/>
        </w:rPr>
        <w:t>обязуются</w:t>
      </w:r>
      <w:r w:rsidR="00C55F65" w:rsidRPr="00CA6F77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z w:val="24"/>
          <w:szCs w:val="24"/>
        </w:rPr>
        <w:t>соблюдать</w:t>
      </w:r>
      <w:r w:rsidR="00C55F65" w:rsidRPr="00CA6F7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z w:val="24"/>
          <w:szCs w:val="24"/>
        </w:rPr>
        <w:t>конфиденциальность</w:t>
      </w:r>
      <w:r w:rsidR="00C55F65" w:rsidRPr="00CA6F7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z w:val="24"/>
          <w:szCs w:val="24"/>
        </w:rPr>
        <w:t>любой</w:t>
      </w:r>
      <w:r w:rsidR="00C55F65" w:rsidRPr="00CA6F7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z w:val="24"/>
          <w:szCs w:val="24"/>
        </w:rPr>
        <w:t>информации</w:t>
      </w:r>
      <w:r w:rsidR="00C55F65" w:rsidRPr="00CA6F7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z w:val="24"/>
          <w:szCs w:val="24"/>
        </w:rPr>
        <w:t>о</w:t>
      </w:r>
      <w:r w:rsidR="00C55F65" w:rsidRPr="00CA6F7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Агенте</w:t>
      </w:r>
      <w:r w:rsidR="00C55F65" w:rsidRPr="00CA6F77">
        <w:rPr>
          <w:rFonts w:ascii="Times New Roman" w:hAnsi="Times New Roman" w:cs="Times New Roman"/>
          <w:sz w:val="24"/>
          <w:szCs w:val="24"/>
        </w:rPr>
        <w:t>,</w:t>
      </w:r>
      <w:r w:rsidR="00C55F65" w:rsidRPr="00CA6F7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z w:val="24"/>
          <w:szCs w:val="24"/>
        </w:rPr>
        <w:t>ставшей</w:t>
      </w:r>
      <w:r w:rsidR="00C55F65" w:rsidRPr="00CA6F77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pacing w:val="-53"/>
          <w:sz w:val="24"/>
          <w:szCs w:val="24"/>
        </w:rPr>
        <w:t xml:space="preserve">  </w:t>
      </w:r>
      <w:r w:rsidRPr="00CA6F77">
        <w:rPr>
          <w:rFonts w:ascii="Times New Roman" w:hAnsi="Times New Roman" w:cs="Times New Roman"/>
          <w:spacing w:val="-53"/>
          <w:sz w:val="24"/>
          <w:szCs w:val="24"/>
        </w:rPr>
        <w:tab/>
      </w:r>
      <w:r w:rsidR="00C55F65" w:rsidRPr="00CA6F77">
        <w:rPr>
          <w:rFonts w:ascii="Times New Roman" w:hAnsi="Times New Roman" w:cs="Times New Roman"/>
          <w:sz w:val="24"/>
          <w:szCs w:val="24"/>
        </w:rPr>
        <w:t>известной</w:t>
      </w:r>
      <w:r w:rsidR="00C55F65" w:rsidRPr="00CA6F7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МФО</w:t>
      </w:r>
      <w:r w:rsidR="00C55F65" w:rsidRPr="00CA6F7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z w:val="24"/>
          <w:szCs w:val="24"/>
        </w:rPr>
        <w:t>в</w:t>
      </w:r>
      <w:r w:rsidR="00C55F65" w:rsidRPr="00CA6F7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z w:val="24"/>
          <w:szCs w:val="24"/>
        </w:rPr>
        <w:t>связи</w:t>
      </w:r>
      <w:r w:rsidR="00C55F65" w:rsidRPr="00CA6F7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z w:val="24"/>
          <w:szCs w:val="24"/>
        </w:rPr>
        <w:t>с</w:t>
      </w:r>
      <w:r w:rsidR="00C55F65" w:rsidRPr="00CA6F7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z w:val="24"/>
          <w:szCs w:val="24"/>
        </w:rPr>
        <w:t>Использованием</w:t>
      </w:r>
      <w:r w:rsidR="00C55F65" w:rsidRPr="00CA6F7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Приложения</w:t>
      </w:r>
      <w:r w:rsidR="00C55F65" w:rsidRPr="00CA6F7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Агентом</w:t>
      </w:r>
      <w:r w:rsidR="00C55F65" w:rsidRPr="00CA6F77">
        <w:rPr>
          <w:rFonts w:ascii="Times New Roman" w:hAnsi="Times New Roman" w:cs="Times New Roman"/>
          <w:sz w:val="24"/>
          <w:szCs w:val="24"/>
        </w:rPr>
        <w:t>,</w:t>
      </w:r>
      <w:r w:rsidR="00C55F65" w:rsidRPr="00CA6F7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z w:val="24"/>
          <w:szCs w:val="24"/>
        </w:rPr>
        <w:t>за</w:t>
      </w:r>
      <w:r w:rsidR="00C55F65" w:rsidRPr="00CA6F7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z w:val="24"/>
          <w:szCs w:val="24"/>
        </w:rPr>
        <w:t>исключением</w:t>
      </w:r>
      <w:r w:rsidR="00C55F65" w:rsidRPr="00CA6F7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z w:val="24"/>
          <w:szCs w:val="24"/>
        </w:rPr>
        <w:t>случаев,</w:t>
      </w:r>
      <w:r w:rsidR="00C55F65" w:rsidRPr="00CA6F77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z w:val="24"/>
          <w:szCs w:val="24"/>
        </w:rPr>
        <w:t>когда:</w:t>
      </w:r>
    </w:p>
    <w:p w14:paraId="6F253AF7" w14:textId="77777777" w:rsidR="008A2205" w:rsidRPr="00CA6F77" w:rsidRDefault="00C55F65" w:rsidP="00681549">
      <w:pPr>
        <w:pStyle w:val="a3"/>
        <w:numPr>
          <w:ilvl w:val="0"/>
          <w:numId w:val="14"/>
        </w:numPr>
        <w:tabs>
          <w:tab w:val="left" w:pos="684"/>
        </w:tabs>
        <w:spacing w:line="276" w:lineRule="auto"/>
        <w:ind w:right="523"/>
        <w:jc w:val="both"/>
        <w:rPr>
          <w:rFonts w:ascii="Times New Roman" w:hAnsi="Times New Roman" w:cs="Times New Roman"/>
          <w:sz w:val="24"/>
          <w:szCs w:val="24"/>
        </w:rPr>
      </w:pPr>
      <w:r w:rsidRPr="00CA6F77">
        <w:rPr>
          <w:rFonts w:ascii="Times New Roman" w:hAnsi="Times New Roman" w:cs="Times New Roman"/>
          <w:sz w:val="24"/>
          <w:szCs w:val="24"/>
        </w:rPr>
        <w:t>такая</w:t>
      </w:r>
      <w:r w:rsidRPr="00CA6F7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информация</w:t>
      </w:r>
      <w:r w:rsidRPr="00CA6F7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является</w:t>
      </w:r>
      <w:r w:rsidRPr="00CA6F7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общедоступной;</w:t>
      </w:r>
    </w:p>
    <w:p w14:paraId="1DCE64C4" w14:textId="3F815C84" w:rsidR="008A2205" w:rsidRPr="00CA6F77" w:rsidRDefault="008A2205" w:rsidP="00681549">
      <w:pPr>
        <w:pStyle w:val="a3"/>
        <w:numPr>
          <w:ilvl w:val="0"/>
          <w:numId w:val="14"/>
        </w:numPr>
        <w:tabs>
          <w:tab w:val="left" w:pos="684"/>
        </w:tabs>
        <w:spacing w:line="276" w:lineRule="auto"/>
        <w:ind w:right="523"/>
        <w:jc w:val="both"/>
        <w:rPr>
          <w:rFonts w:ascii="Times New Roman" w:hAnsi="Times New Roman" w:cs="Times New Roman"/>
          <w:sz w:val="24"/>
          <w:szCs w:val="24"/>
        </w:rPr>
      </w:pPr>
      <w:r w:rsidRPr="00CA6F77">
        <w:rPr>
          <w:rFonts w:ascii="Times New Roman" w:hAnsi="Times New Roman" w:cs="Times New Roman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z w:val="24"/>
          <w:szCs w:val="24"/>
        </w:rPr>
        <w:t>информация</w:t>
      </w:r>
      <w:r w:rsidR="00C55F65" w:rsidRPr="00CA6F7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z w:val="24"/>
          <w:szCs w:val="24"/>
        </w:rPr>
        <w:t>раскрыта</w:t>
      </w:r>
      <w:r w:rsidR="00C55F65" w:rsidRPr="00CA6F7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z w:val="24"/>
          <w:szCs w:val="24"/>
        </w:rPr>
        <w:t>по</w:t>
      </w:r>
      <w:r w:rsidR="00C55F65" w:rsidRPr="00CA6F7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z w:val="24"/>
          <w:szCs w:val="24"/>
        </w:rPr>
        <w:t>требованию</w:t>
      </w:r>
      <w:r w:rsidR="00C55F65" w:rsidRPr="00CA6F7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z w:val="24"/>
          <w:szCs w:val="24"/>
        </w:rPr>
        <w:t>или</w:t>
      </w:r>
      <w:r w:rsidR="00C55F65" w:rsidRPr="00CA6F7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z w:val="24"/>
          <w:szCs w:val="24"/>
        </w:rPr>
        <w:t>с</w:t>
      </w:r>
      <w:r w:rsidR="00C55F65" w:rsidRPr="00CA6F7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z w:val="24"/>
          <w:szCs w:val="24"/>
        </w:rPr>
        <w:t>разрешения</w:t>
      </w:r>
      <w:r w:rsidR="00C55F65" w:rsidRPr="00CA6F7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="00284617" w:rsidRPr="00CA6F77">
        <w:rPr>
          <w:rFonts w:ascii="Times New Roman" w:hAnsi="Times New Roman" w:cs="Times New Roman"/>
          <w:sz w:val="24"/>
          <w:szCs w:val="24"/>
        </w:rPr>
        <w:t>Агента</w:t>
      </w:r>
      <w:r w:rsidR="00C55F65" w:rsidRPr="00CA6F77">
        <w:rPr>
          <w:rFonts w:ascii="Times New Roman" w:hAnsi="Times New Roman" w:cs="Times New Roman"/>
          <w:sz w:val="24"/>
          <w:szCs w:val="24"/>
        </w:rPr>
        <w:t>;</w:t>
      </w:r>
    </w:p>
    <w:p w14:paraId="34D93B18" w14:textId="6FEEF782" w:rsidR="00C55F65" w:rsidRPr="00CA6F77" w:rsidRDefault="00C55F65" w:rsidP="00681549">
      <w:pPr>
        <w:pStyle w:val="a3"/>
        <w:numPr>
          <w:ilvl w:val="0"/>
          <w:numId w:val="14"/>
        </w:numPr>
        <w:tabs>
          <w:tab w:val="left" w:pos="684"/>
        </w:tabs>
        <w:spacing w:line="276" w:lineRule="auto"/>
        <w:ind w:right="523"/>
        <w:jc w:val="both"/>
        <w:rPr>
          <w:rFonts w:ascii="Times New Roman" w:hAnsi="Times New Roman" w:cs="Times New Roman"/>
          <w:sz w:val="24"/>
          <w:szCs w:val="24"/>
        </w:rPr>
      </w:pPr>
      <w:r w:rsidRPr="00CA6F77">
        <w:rPr>
          <w:rFonts w:ascii="Times New Roman" w:hAnsi="Times New Roman" w:cs="Times New Roman"/>
          <w:spacing w:val="-1"/>
          <w:sz w:val="24"/>
          <w:szCs w:val="24"/>
        </w:rPr>
        <w:t>информация</w:t>
      </w:r>
      <w:r w:rsidRPr="00CA6F77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pacing w:val="-1"/>
          <w:sz w:val="24"/>
          <w:szCs w:val="24"/>
        </w:rPr>
        <w:t>требует</w:t>
      </w:r>
      <w:r w:rsidRPr="00CA6F7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pacing w:val="-1"/>
          <w:sz w:val="24"/>
          <w:szCs w:val="24"/>
        </w:rPr>
        <w:t>раскрытия</w:t>
      </w:r>
      <w:r w:rsidRPr="00CA6F77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pacing w:val="-1"/>
          <w:sz w:val="24"/>
          <w:szCs w:val="24"/>
        </w:rPr>
        <w:t>по</w:t>
      </w:r>
      <w:r w:rsidRPr="00CA6F77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pacing w:val="-1"/>
          <w:sz w:val="24"/>
          <w:szCs w:val="24"/>
        </w:rPr>
        <w:t>основаниям,</w:t>
      </w:r>
      <w:r w:rsidRPr="00CA6F7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pacing w:val="-1"/>
          <w:sz w:val="24"/>
          <w:szCs w:val="24"/>
        </w:rPr>
        <w:t>предусмотренным</w:t>
      </w:r>
      <w:r w:rsidRPr="00CA6F77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законодательством</w:t>
      </w:r>
      <w:r w:rsidRPr="00CA6F7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284617" w:rsidRPr="00CA6F77">
        <w:rPr>
          <w:rFonts w:ascii="Times New Roman" w:hAnsi="Times New Roman" w:cs="Times New Roman"/>
          <w:sz w:val="24"/>
          <w:szCs w:val="24"/>
        </w:rPr>
        <w:t>Республики Казахстан</w:t>
      </w:r>
      <w:r w:rsidRPr="00CA6F77">
        <w:rPr>
          <w:rFonts w:ascii="Times New Roman" w:hAnsi="Times New Roman" w:cs="Times New Roman"/>
          <w:sz w:val="24"/>
          <w:szCs w:val="24"/>
        </w:rPr>
        <w:t>, или по вызывающим подозрение сделкам, или при поступлении соответствующих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запросов</w:t>
      </w:r>
      <w:r w:rsidRPr="00CA6F7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суда или</w:t>
      </w:r>
      <w:r w:rsidRPr="00CA6F7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уполномоченных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государственных</w:t>
      </w:r>
      <w:r w:rsidRPr="00CA6F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органов.</w:t>
      </w:r>
    </w:p>
    <w:p w14:paraId="0CBCE66E" w14:textId="77777777" w:rsidR="00C55F65" w:rsidRPr="00CA6F77" w:rsidRDefault="00C55F65" w:rsidP="00681549">
      <w:pPr>
        <w:pStyle w:val="a3"/>
        <w:numPr>
          <w:ilvl w:val="1"/>
          <w:numId w:val="12"/>
        </w:numPr>
        <w:tabs>
          <w:tab w:val="left" w:pos="142"/>
        </w:tabs>
        <w:spacing w:before="1"/>
        <w:ind w:hanging="11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A6F77">
        <w:rPr>
          <w:rFonts w:ascii="Times New Roman" w:hAnsi="Times New Roman" w:cs="Times New Roman"/>
          <w:sz w:val="24"/>
          <w:szCs w:val="24"/>
        </w:rPr>
        <w:t>Стороны</w:t>
      </w:r>
      <w:r w:rsidRPr="00CA6F7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принимают</w:t>
      </w:r>
      <w:r w:rsidRPr="00CA6F7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на</w:t>
      </w:r>
      <w:r w:rsidRPr="00CA6F7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себя</w:t>
      </w:r>
      <w:r w:rsidRPr="00CA6F7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обязательства:</w:t>
      </w:r>
    </w:p>
    <w:p w14:paraId="45E0D437" w14:textId="3FC70447" w:rsidR="00C55F65" w:rsidRPr="00CA6F77" w:rsidRDefault="00C55F65" w:rsidP="00681549">
      <w:pPr>
        <w:pStyle w:val="a3"/>
        <w:numPr>
          <w:ilvl w:val="0"/>
          <w:numId w:val="11"/>
        </w:numPr>
        <w:tabs>
          <w:tab w:val="left" w:pos="970"/>
        </w:tabs>
        <w:spacing w:before="35" w:line="273" w:lineRule="auto"/>
        <w:ind w:right="5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A6F77">
        <w:rPr>
          <w:rFonts w:ascii="Times New Roman" w:hAnsi="Times New Roman" w:cs="Times New Roman"/>
          <w:sz w:val="24"/>
          <w:szCs w:val="24"/>
        </w:rPr>
        <w:t>не</w:t>
      </w:r>
      <w:r w:rsidRPr="00CA6F7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осуществлять</w:t>
      </w:r>
      <w:r w:rsidRPr="00CA6F7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посредством</w:t>
      </w:r>
      <w:r w:rsidRPr="00CA6F7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284617" w:rsidRPr="00CA6F77">
        <w:rPr>
          <w:rFonts w:ascii="Times New Roman" w:hAnsi="Times New Roman" w:cs="Times New Roman"/>
          <w:sz w:val="24"/>
          <w:szCs w:val="24"/>
        </w:rPr>
        <w:t>Приложения</w:t>
      </w:r>
      <w:r w:rsidRPr="00CA6F7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незаконные</w:t>
      </w:r>
      <w:r w:rsidRPr="00CA6F7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финансовые</w:t>
      </w:r>
      <w:r w:rsidRPr="00CA6F7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операции,</w:t>
      </w:r>
      <w:r w:rsidRPr="00CA6F7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незаконную</w:t>
      </w:r>
      <w:r w:rsidRPr="00CA6F7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торговлю,</w:t>
      </w:r>
      <w:r w:rsidRPr="00CA6F77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 xml:space="preserve">операции по легализации доходов, полученных преступным путем, </w:t>
      </w:r>
      <w:r w:rsidR="00284617" w:rsidRPr="00CA6F77">
        <w:rPr>
          <w:rFonts w:ascii="Times New Roman" w:hAnsi="Times New Roman" w:cs="Times New Roman"/>
          <w:sz w:val="24"/>
          <w:szCs w:val="24"/>
        </w:rPr>
        <w:t xml:space="preserve">финансировании терроризма, </w:t>
      </w:r>
      <w:r w:rsidRPr="00CA6F77">
        <w:rPr>
          <w:rFonts w:ascii="Times New Roman" w:hAnsi="Times New Roman" w:cs="Times New Roman"/>
          <w:sz w:val="24"/>
          <w:szCs w:val="24"/>
        </w:rPr>
        <w:t>и любые другие операции в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нарушение</w:t>
      </w:r>
      <w:r w:rsidRPr="00CA6F7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законодательства</w:t>
      </w:r>
      <w:r w:rsidRPr="00CA6F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284617" w:rsidRPr="00CA6F77">
        <w:rPr>
          <w:rFonts w:ascii="Times New Roman" w:hAnsi="Times New Roman" w:cs="Times New Roman"/>
          <w:sz w:val="24"/>
          <w:szCs w:val="24"/>
        </w:rPr>
        <w:t>Республики Казахстан</w:t>
      </w:r>
      <w:r w:rsidRPr="00CA6F77">
        <w:rPr>
          <w:rFonts w:ascii="Times New Roman" w:hAnsi="Times New Roman" w:cs="Times New Roman"/>
          <w:sz w:val="24"/>
          <w:szCs w:val="24"/>
        </w:rPr>
        <w:t>;</w:t>
      </w:r>
    </w:p>
    <w:p w14:paraId="5D3A1C0B" w14:textId="77777777" w:rsidR="00C55F65" w:rsidRPr="00CA6F77" w:rsidRDefault="00C55F65" w:rsidP="00681549">
      <w:pPr>
        <w:pStyle w:val="a3"/>
        <w:numPr>
          <w:ilvl w:val="0"/>
          <w:numId w:val="11"/>
        </w:numPr>
        <w:tabs>
          <w:tab w:val="left" w:pos="970"/>
        </w:tabs>
        <w:spacing w:before="3" w:line="271" w:lineRule="auto"/>
        <w:ind w:right="532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A6F77">
        <w:rPr>
          <w:rFonts w:ascii="Times New Roman" w:hAnsi="Times New Roman" w:cs="Times New Roman"/>
          <w:sz w:val="24"/>
          <w:szCs w:val="24"/>
        </w:rPr>
        <w:t>предотвращать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попытки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незаконной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торговли,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незаконных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финансовых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операций,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операций,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направленных</w:t>
      </w:r>
      <w:r w:rsidRPr="00CA6F7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на</w:t>
      </w:r>
      <w:r w:rsidRPr="00CA6F7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легализацию</w:t>
      </w:r>
      <w:r w:rsidRPr="00CA6F7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(отмывание) доходов,</w:t>
      </w:r>
      <w:r w:rsidRPr="00CA6F7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полученных</w:t>
      </w:r>
      <w:r w:rsidRPr="00CA6F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преступным</w:t>
      </w:r>
      <w:r w:rsidRPr="00CA6F7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путем.</w:t>
      </w:r>
    </w:p>
    <w:p w14:paraId="157FAC6E" w14:textId="7E1F9B0A" w:rsidR="00C55F65" w:rsidRPr="00CA6F77" w:rsidRDefault="00284617" w:rsidP="00681549">
      <w:pPr>
        <w:pStyle w:val="a3"/>
        <w:numPr>
          <w:ilvl w:val="1"/>
          <w:numId w:val="12"/>
        </w:numPr>
        <w:spacing w:before="5" w:line="276" w:lineRule="auto"/>
        <w:ind w:left="142" w:right="523" w:hanging="56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A6F77">
        <w:rPr>
          <w:rFonts w:ascii="Times New Roman" w:hAnsi="Times New Roman" w:cs="Times New Roman"/>
          <w:w w:val="95"/>
          <w:sz w:val="24"/>
          <w:szCs w:val="24"/>
        </w:rPr>
        <w:t>МФО</w:t>
      </w:r>
      <w:r w:rsidR="00C55F65" w:rsidRPr="00CA6F77">
        <w:rPr>
          <w:rFonts w:ascii="Times New Roman" w:hAnsi="Times New Roman" w:cs="Times New Roman"/>
          <w:w w:val="95"/>
          <w:sz w:val="24"/>
          <w:szCs w:val="24"/>
        </w:rPr>
        <w:t xml:space="preserve"> оставляет</w:t>
      </w:r>
      <w:r w:rsidR="00C55F65" w:rsidRPr="00CA6F77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w w:val="95"/>
          <w:sz w:val="24"/>
          <w:szCs w:val="24"/>
        </w:rPr>
        <w:t>за</w:t>
      </w:r>
      <w:r w:rsidR="00C55F65" w:rsidRPr="00CA6F77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w w:val="95"/>
          <w:sz w:val="24"/>
          <w:szCs w:val="24"/>
        </w:rPr>
        <w:t>собой право</w:t>
      </w:r>
      <w:r w:rsidR="00C55F65" w:rsidRPr="00CA6F77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w w:val="95"/>
          <w:sz w:val="24"/>
          <w:szCs w:val="24"/>
        </w:rPr>
        <w:t>отказать</w:t>
      </w:r>
      <w:r w:rsidR="00C55F65" w:rsidRPr="00CA6F77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w w:val="95"/>
          <w:sz w:val="24"/>
          <w:szCs w:val="24"/>
        </w:rPr>
        <w:t>Агенту</w:t>
      </w:r>
      <w:r w:rsidR="00C55F65" w:rsidRPr="00CA6F77">
        <w:rPr>
          <w:rFonts w:ascii="Times New Roman" w:hAnsi="Times New Roman" w:cs="Times New Roman"/>
          <w:w w:val="95"/>
          <w:sz w:val="24"/>
          <w:szCs w:val="24"/>
        </w:rPr>
        <w:t xml:space="preserve"> в совершении Операций</w:t>
      </w:r>
      <w:r w:rsidR="00C55F65" w:rsidRPr="00CA6F77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w w:val="95"/>
          <w:sz w:val="24"/>
          <w:szCs w:val="24"/>
        </w:rPr>
        <w:t xml:space="preserve">с Использованием </w:t>
      </w:r>
      <w:r w:rsidRPr="00CA6F77">
        <w:rPr>
          <w:rFonts w:ascii="Times New Roman" w:hAnsi="Times New Roman" w:cs="Times New Roman"/>
          <w:w w:val="95"/>
          <w:sz w:val="24"/>
          <w:szCs w:val="24"/>
        </w:rPr>
        <w:t>Приложения</w:t>
      </w:r>
      <w:r w:rsidR="00C55F65" w:rsidRPr="00CA6F77">
        <w:rPr>
          <w:rFonts w:ascii="Times New Roman" w:hAnsi="Times New Roman" w:cs="Times New Roman"/>
          <w:w w:val="95"/>
          <w:sz w:val="24"/>
          <w:szCs w:val="24"/>
        </w:rPr>
        <w:t>,</w:t>
      </w:r>
      <w:r w:rsidR="00C55F65" w:rsidRPr="00CA6F77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z w:val="24"/>
          <w:szCs w:val="24"/>
        </w:rPr>
        <w:t>в</w:t>
      </w:r>
      <w:r w:rsidR="00C55F65" w:rsidRPr="00CA6F77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z w:val="24"/>
          <w:szCs w:val="24"/>
        </w:rPr>
        <w:t>том</w:t>
      </w:r>
      <w:r w:rsidR="00C55F65" w:rsidRPr="00CA6F77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z w:val="24"/>
          <w:szCs w:val="24"/>
        </w:rPr>
        <w:t>числе</w:t>
      </w:r>
      <w:r w:rsidR="00C55F65" w:rsidRPr="00CA6F77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z w:val="24"/>
          <w:szCs w:val="24"/>
        </w:rPr>
        <w:t>в</w:t>
      </w:r>
      <w:r w:rsidR="00C55F65" w:rsidRPr="00CA6F77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z w:val="24"/>
          <w:szCs w:val="24"/>
        </w:rPr>
        <w:t>случае</w:t>
      </w:r>
      <w:r w:rsidR="00C55F65" w:rsidRPr="00CA6F77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z w:val="24"/>
          <w:szCs w:val="24"/>
        </w:rPr>
        <w:t>возникновения</w:t>
      </w:r>
      <w:r w:rsidR="00C55F65" w:rsidRPr="00CA6F77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z w:val="24"/>
          <w:szCs w:val="24"/>
        </w:rPr>
        <w:t>сомнений</w:t>
      </w:r>
      <w:r w:rsidR="00C55F65" w:rsidRPr="00CA6F77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z w:val="24"/>
          <w:szCs w:val="24"/>
        </w:rPr>
        <w:t>в</w:t>
      </w:r>
      <w:r w:rsidR="00C55F65" w:rsidRPr="00CA6F77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z w:val="24"/>
          <w:szCs w:val="24"/>
        </w:rPr>
        <w:t>законности</w:t>
      </w:r>
      <w:r w:rsidR="00C55F65" w:rsidRPr="00CA6F7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z w:val="24"/>
          <w:szCs w:val="24"/>
        </w:rPr>
        <w:t>действий</w:t>
      </w:r>
      <w:r w:rsidR="00C55F65" w:rsidRPr="00CA6F7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Агента</w:t>
      </w:r>
      <w:r w:rsidR="00C55F65" w:rsidRPr="00CA6F77">
        <w:rPr>
          <w:rFonts w:ascii="Times New Roman" w:hAnsi="Times New Roman" w:cs="Times New Roman"/>
          <w:sz w:val="24"/>
          <w:szCs w:val="24"/>
        </w:rPr>
        <w:t>,</w:t>
      </w:r>
      <w:r w:rsidR="00C55F65" w:rsidRPr="00CA6F77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п</w:t>
      </w:r>
      <w:r w:rsidR="00C55F65" w:rsidRPr="00CA6F77">
        <w:rPr>
          <w:rFonts w:ascii="Times New Roman" w:hAnsi="Times New Roman" w:cs="Times New Roman"/>
          <w:sz w:val="24"/>
          <w:szCs w:val="24"/>
        </w:rPr>
        <w:t>ри</w:t>
      </w:r>
      <w:r w:rsidR="00C55F65" w:rsidRPr="00CA6F7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z w:val="24"/>
          <w:szCs w:val="24"/>
        </w:rPr>
        <w:t>этом</w:t>
      </w:r>
      <w:r w:rsidR="00C55F65" w:rsidRPr="00CA6F7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МФО</w:t>
      </w:r>
      <w:r w:rsidR="00C55F65" w:rsidRPr="00CA6F7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z w:val="24"/>
          <w:szCs w:val="24"/>
        </w:rPr>
        <w:t>вправе</w:t>
      </w:r>
      <w:r w:rsidR="00C55F65" w:rsidRPr="00CA6F7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z w:val="24"/>
          <w:szCs w:val="24"/>
        </w:rPr>
        <w:t>требовать</w:t>
      </w:r>
      <w:r w:rsidR="00C55F65" w:rsidRPr="00CA6F7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z w:val="24"/>
          <w:szCs w:val="24"/>
        </w:rPr>
        <w:t>от</w:t>
      </w:r>
      <w:r w:rsidR="00C55F65" w:rsidRPr="00CA6F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Агента</w:t>
      </w:r>
      <w:r w:rsidR="0025533C" w:rsidRPr="00CA6F77">
        <w:rPr>
          <w:rFonts w:ascii="Times New Roman" w:hAnsi="Times New Roman" w:cs="Times New Roman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z w:val="24"/>
          <w:szCs w:val="24"/>
        </w:rPr>
        <w:t>представления</w:t>
      </w:r>
      <w:r w:rsidR="00C55F65" w:rsidRPr="00CA6F7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z w:val="24"/>
          <w:szCs w:val="24"/>
        </w:rPr>
        <w:t>дополнительной</w:t>
      </w:r>
      <w:r w:rsidR="00C55F65" w:rsidRPr="00CA6F7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z w:val="24"/>
          <w:szCs w:val="24"/>
        </w:rPr>
        <w:t>информации</w:t>
      </w:r>
      <w:r w:rsidR="00C55F65" w:rsidRPr="00CA6F7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z w:val="24"/>
          <w:szCs w:val="24"/>
        </w:rPr>
        <w:t>об</w:t>
      </w:r>
      <w:r w:rsidR="00C55F65" w:rsidRPr="00CA6F7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z w:val="24"/>
          <w:szCs w:val="24"/>
        </w:rPr>
        <w:t>операциях</w:t>
      </w:r>
      <w:r w:rsidR="00C55F65" w:rsidRPr="00CA6F7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Агента</w:t>
      </w:r>
      <w:r w:rsidR="00C55F65" w:rsidRPr="00CA6F7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z w:val="24"/>
          <w:szCs w:val="24"/>
        </w:rPr>
        <w:t>с</w:t>
      </w:r>
      <w:r w:rsidR="00C55F65" w:rsidRPr="00CA6F7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z w:val="24"/>
          <w:szCs w:val="24"/>
        </w:rPr>
        <w:t>использованием</w:t>
      </w:r>
      <w:r w:rsidR="00C55F65" w:rsidRPr="00CA6F7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Приложения</w:t>
      </w:r>
      <w:r w:rsidR="00C55F65" w:rsidRPr="00CA6F7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z w:val="24"/>
          <w:szCs w:val="24"/>
        </w:rPr>
        <w:t>(в</w:t>
      </w:r>
      <w:r w:rsidR="00C55F65" w:rsidRPr="00CA6F77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z w:val="24"/>
          <w:szCs w:val="24"/>
        </w:rPr>
        <w:t>том</w:t>
      </w:r>
      <w:r w:rsidR="00C55F65" w:rsidRPr="00CA6F7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z w:val="24"/>
          <w:szCs w:val="24"/>
        </w:rPr>
        <w:t>числе</w:t>
      </w:r>
      <w:r w:rsidR="00C55F65" w:rsidRPr="00CA6F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z w:val="24"/>
          <w:szCs w:val="24"/>
        </w:rPr>
        <w:t>документального,</w:t>
      </w:r>
      <w:r w:rsidR="00C55F65" w:rsidRPr="00CA6F7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z w:val="24"/>
          <w:szCs w:val="24"/>
        </w:rPr>
        <w:t>на бумажном</w:t>
      </w:r>
      <w:r w:rsidR="00C55F65" w:rsidRPr="00CA6F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z w:val="24"/>
          <w:szCs w:val="24"/>
        </w:rPr>
        <w:t>носителе);</w:t>
      </w:r>
    </w:p>
    <w:p w14:paraId="3A72A038" w14:textId="631FECBF" w:rsidR="00C55F65" w:rsidRPr="00CA6F77" w:rsidRDefault="0025533C" w:rsidP="00681549">
      <w:pPr>
        <w:pStyle w:val="a3"/>
        <w:numPr>
          <w:ilvl w:val="1"/>
          <w:numId w:val="12"/>
        </w:numPr>
        <w:tabs>
          <w:tab w:val="left" w:pos="142"/>
        </w:tabs>
        <w:spacing w:line="276" w:lineRule="auto"/>
        <w:ind w:left="142" w:right="522" w:hanging="56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A6F77">
        <w:rPr>
          <w:rFonts w:ascii="Times New Roman" w:hAnsi="Times New Roman" w:cs="Times New Roman"/>
          <w:spacing w:val="-1"/>
          <w:sz w:val="24"/>
          <w:szCs w:val="24"/>
        </w:rPr>
        <w:t>Агент</w:t>
      </w:r>
      <w:r w:rsidR="00C55F65" w:rsidRPr="00CA6F77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pacing w:val="-1"/>
          <w:sz w:val="24"/>
          <w:szCs w:val="24"/>
        </w:rPr>
        <w:t>не</w:t>
      </w:r>
      <w:r w:rsidR="00C55F65" w:rsidRPr="00CA6F7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pacing w:val="-1"/>
          <w:sz w:val="24"/>
          <w:szCs w:val="24"/>
        </w:rPr>
        <w:t>вправе</w:t>
      </w:r>
      <w:r w:rsidR="00C55F65" w:rsidRPr="00CA6F77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pacing w:val="-1"/>
          <w:sz w:val="24"/>
          <w:szCs w:val="24"/>
        </w:rPr>
        <w:t>использовать</w:t>
      </w:r>
      <w:r w:rsidR="00C55F65" w:rsidRPr="00CA6F77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pacing w:val="-1"/>
          <w:sz w:val="24"/>
          <w:szCs w:val="24"/>
        </w:rPr>
        <w:t>Приложение</w:t>
      </w:r>
      <w:r w:rsidR="00C55F65" w:rsidRPr="00CA6F7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pacing w:val="-1"/>
          <w:sz w:val="24"/>
          <w:szCs w:val="24"/>
        </w:rPr>
        <w:t>для</w:t>
      </w:r>
      <w:r w:rsidR="00C55F65" w:rsidRPr="00CA6F77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pacing w:val="-1"/>
          <w:sz w:val="24"/>
          <w:szCs w:val="24"/>
        </w:rPr>
        <w:t>совершения</w:t>
      </w:r>
      <w:r w:rsidR="00C55F65" w:rsidRPr="00CA6F77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pacing w:val="-1"/>
          <w:sz w:val="24"/>
          <w:szCs w:val="24"/>
        </w:rPr>
        <w:t>операций,</w:t>
      </w:r>
      <w:r w:rsidR="00C55F65" w:rsidRPr="00CA6F7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pacing w:val="-1"/>
          <w:sz w:val="24"/>
          <w:szCs w:val="24"/>
        </w:rPr>
        <w:t>направленных</w:t>
      </w:r>
      <w:r w:rsidR="00C55F65" w:rsidRPr="00CA6F77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z w:val="24"/>
          <w:szCs w:val="24"/>
        </w:rPr>
        <w:t>на</w:t>
      </w:r>
      <w:r w:rsidR="00C55F65" w:rsidRPr="00CA6F7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z w:val="24"/>
          <w:szCs w:val="24"/>
        </w:rPr>
        <w:t>сокрытие</w:t>
      </w:r>
      <w:r w:rsidR="00C55F65" w:rsidRPr="00CA6F7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z w:val="24"/>
          <w:szCs w:val="24"/>
        </w:rPr>
        <w:t>дохода</w:t>
      </w:r>
      <w:r w:rsidR="00C55F65"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z w:val="24"/>
          <w:szCs w:val="24"/>
        </w:rPr>
        <w:t>или</w:t>
      </w:r>
      <w:r w:rsidR="00C55F65"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z w:val="24"/>
          <w:szCs w:val="24"/>
        </w:rPr>
        <w:t>третьих</w:t>
      </w:r>
      <w:r w:rsidR="00C55F65"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z w:val="24"/>
          <w:szCs w:val="24"/>
        </w:rPr>
        <w:t>лиц,</w:t>
      </w:r>
      <w:r w:rsidR="00C55F65"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Агенту</w:t>
      </w:r>
      <w:r w:rsidR="00C55F65"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z w:val="24"/>
          <w:szCs w:val="24"/>
        </w:rPr>
        <w:t>известно</w:t>
      </w:r>
      <w:r w:rsidR="00C55F65"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z w:val="24"/>
          <w:szCs w:val="24"/>
        </w:rPr>
        <w:t>об</w:t>
      </w:r>
      <w:r w:rsidR="00C55F65"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z w:val="24"/>
          <w:szCs w:val="24"/>
        </w:rPr>
        <w:t>уголовной</w:t>
      </w:r>
      <w:r w:rsidR="00C55F65"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z w:val="24"/>
          <w:szCs w:val="24"/>
        </w:rPr>
        <w:t>и</w:t>
      </w:r>
      <w:r w:rsidR="00C55F65"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z w:val="24"/>
          <w:szCs w:val="24"/>
        </w:rPr>
        <w:t>административной</w:t>
      </w:r>
      <w:r w:rsidR="00C55F65"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z w:val="24"/>
          <w:szCs w:val="24"/>
        </w:rPr>
        <w:t>ответственности</w:t>
      </w:r>
      <w:r w:rsidR="00C55F65"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z w:val="24"/>
          <w:szCs w:val="24"/>
        </w:rPr>
        <w:t>за</w:t>
      </w:r>
      <w:r w:rsidR="00C55F65"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z w:val="24"/>
          <w:szCs w:val="24"/>
        </w:rPr>
        <w:t>осуществление</w:t>
      </w:r>
      <w:r w:rsidR="00C55F65"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z w:val="24"/>
          <w:szCs w:val="24"/>
        </w:rPr>
        <w:t>предпринимательской</w:t>
      </w:r>
      <w:r w:rsidR="00C55F65"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z w:val="24"/>
          <w:szCs w:val="24"/>
        </w:rPr>
        <w:t>деятельности</w:t>
      </w:r>
      <w:r w:rsidR="00C55F65"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z w:val="24"/>
          <w:szCs w:val="24"/>
        </w:rPr>
        <w:t>без</w:t>
      </w:r>
      <w:r w:rsidR="00C55F65"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z w:val="24"/>
          <w:szCs w:val="24"/>
        </w:rPr>
        <w:t>регистрации</w:t>
      </w:r>
      <w:r w:rsidR="00C55F65"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z w:val="24"/>
          <w:szCs w:val="24"/>
        </w:rPr>
        <w:t>или</w:t>
      </w:r>
      <w:r w:rsidR="00C55F65"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z w:val="24"/>
          <w:szCs w:val="24"/>
        </w:rPr>
        <w:t>с</w:t>
      </w:r>
      <w:r w:rsidR="00C55F65"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z w:val="24"/>
          <w:szCs w:val="24"/>
        </w:rPr>
        <w:t>нарушением</w:t>
      </w:r>
      <w:r w:rsidR="00C55F65"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z w:val="24"/>
          <w:szCs w:val="24"/>
        </w:rPr>
        <w:t>правил</w:t>
      </w:r>
      <w:r w:rsidRPr="00CA6F77">
        <w:rPr>
          <w:rFonts w:ascii="Times New Roman" w:hAnsi="Times New Roman" w:cs="Times New Roman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z w:val="24"/>
          <w:szCs w:val="24"/>
        </w:rPr>
        <w:t>регистрации, с нарушением лицензионных требований и условий, а также с нарушением требований</w:t>
      </w:r>
      <w:r w:rsidRPr="00CA6F77">
        <w:rPr>
          <w:rFonts w:ascii="Times New Roman" w:hAnsi="Times New Roman" w:cs="Times New Roman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z w:val="24"/>
          <w:szCs w:val="24"/>
        </w:rPr>
        <w:t>законодательства</w:t>
      </w:r>
      <w:r w:rsidR="00C55F65" w:rsidRPr="00CA6F7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Республики Казахстан</w:t>
      </w:r>
      <w:r w:rsidR="00C55F65" w:rsidRPr="00CA6F77">
        <w:rPr>
          <w:rFonts w:ascii="Times New Roman" w:hAnsi="Times New Roman" w:cs="Times New Roman"/>
          <w:sz w:val="24"/>
          <w:szCs w:val="24"/>
        </w:rPr>
        <w:t>.</w:t>
      </w:r>
    </w:p>
    <w:p w14:paraId="7A2824E3" w14:textId="27B129A3" w:rsidR="00C55F65" w:rsidRPr="00CA6F77" w:rsidRDefault="0025533C" w:rsidP="0025533C">
      <w:pPr>
        <w:pStyle w:val="a4"/>
        <w:tabs>
          <w:tab w:val="left" w:pos="142"/>
        </w:tabs>
        <w:spacing w:line="276" w:lineRule="auto"/>
        <w:ind w:left="142" w:right="529" w:firstLine="0"/>
        <w:rPr>
          <w:rFonts w:ascii="Times New Roman" w:hAnsi="Times New Roman" w:cs="Times New Roman"/>
          <w:sz w:val="24"/>
          <w:szCs w:val="24"/>
        </w:rPr>
      </w:pPr>
      <w:r w:rsidRPr="00CA6F77">
        <w:rPr>
          <w:rFonts w:ascii="Times New Roman" w:hAnsi="Times New Roman" w:cs="Times New Roman"/>
          <w:sz w:val="24"/>
          <w:szCs w:val="24"/>
        </w:rPr>
        <w:t>МФО</w:t>
      </w:r>
      <w:r w:rsidR="00C55F65" w:rsidRPr="00CA6F77">
        <w:rPr>
          <w:rFonts w:ascii="Times New Roman" w:hAnsi="Times New Roman" w:cs="Times New Roman"/>
          <w:sz w:val="24"/>
          <w:szCs w:val="24"/>
        </w:rPr>
        <w:t xml:space="preserve"> вправе осуществить блокировку доступа к Использованию </w:t>
      </w:r>
      <w:r w:rsidRPr="00CA6F77">
        <w:rPr>
          <w:rFonts w:ascii="Times New Roman" w:hAnsi="Times New Roman" w:cs="Times New Roman"/>
          <w:sz w:val="24"/>
          <w:szCs w:val="24"/>
        </w:rPr>
        <w:t>Приложения</w:t>
      </w:r>
      <w:r w:rsidR="00C55F65" w:rsidRPr="00CA6F77">
        <w:rPr>
          <w:rFonts w:ascii="Times New Roman" w:hAnsi="Times New Roman" w:cs="Times New Roman"/>
          <w:sz w:val="24"/>
          <w:szCs w:val="24"/>
        </w:rPr>
        <w:t xml:space="preserve"> и/или расторгнуть договор</w:t>
      </w:r>
      <w:r w:rsidR="00C55F65"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z w:val="24"/>
          <w:szCs w:val="24"/>
        </w:rPr>
        <w:t>на</w:t>
      </w:r>
      <w:r w:rsidR="00C55F65" w:rsidRPr="00CA6F7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z w:val="24"/>
          <w:szCs w:val="24"/>
        </w:rPr>
        <w:t>Использование</w:t>
      </w:r>
      <w:r w:rsidR="00C55F65" w:rsidRPr="00CA6F7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z w:val="24"/>
          <w:szCs w:val="24"/>
        </w:rPr>
        <w:t>Сервиса</w:t>
      </w:r>
      <w:r w:rsidR="00C55F65" w:rsidRPr="00CA6F7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z w:val="24"/>
          <w:szCs w:val="24"/>
        </w:rPr>
        <w:t>при</w:t>
      </w:r>
      <w:r w:rsidR="00C55F65" w:rsidRPr="00CA6F7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z w:val="24"/>
          <w:szCs w:val="24"/>
        </w:rPr>
        <w:t>использовании</w:t>
      </w:r>
      <w:r w:rsidR="00C55F65" w:rsidRPr="00CA6F7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z w:val="24"/>
          <w:szCs w:val="24"/>
        </w:rPr>
        <w:t>Сервиса</w:t>
      </w:r>
      <w:r w:rsidR="00C55F65" w:rsidRPr="00CA6F7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z w:val="24"/>
          <w:szCs w:val="24"/>
        </w:rPr>
        <w:t>в</w:t>
      </w:r>
      <w:r w:rsidR="00C55F65" w:rsidRPr="00CA6F7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z w:val="24"/>
          <w:szCs w:val="24"/>
        </w:rPr>
        <w:t xml:space="preserve">нарушение </w:t>
      </w:r>
      <w:r w:rsidRPr="00CA6F77">
        <w:rPr>
          <w:rFonts w:ascii="Times New Roman" w:hAnsi="Times New Roman" w:cs="Times New Roman"/>
          <w:sz w:val="24"/>
          <w:szCs w:val="24"/>
        </w:rPr>
        <w:t>раздела 8 настоящей Оферты</w:t>
      </w:r>
      <w:r w:rsidR="00C55F65" w:rsidRPr="00CA6F77">
        <w:rPr>
          <w:rFonts w:ascii="Times New Roman" w:hAnsi="Times New Roman" w:cs="Times New Roman"/>
          <w:sz w:val="24"/>
          <w:szCs w:val="24"/>
        </w:rPr>
        <w:t>.</w:t>
      </w:r>
    </w:p>
    <w:p w14:paraId="711BFFA3" w14:textId="69EE4C0E" w:rsidR="00C55F65" w:rsidRPr="00CA6F77" w:rsidRDefault="0025533C" w:rsidP="00681549">
      <w:pPr>
        <w:pStyle w:val="a3"/>
        <w:numPr>
          <w:ilvl w:val="1"/>
          <w:numId w:val="12"/>
        </w:numPr>
        <w:tabs>
          <w:tab w:val="left" w:pos="142"/>
        </w:tabs>
        <w:spacing w:line="276" w:lineRule="auto"/>
        <w:ind w:left="142" w:right="527" w:hanging="56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A6F77">
        <w:rPr>
          <w:rFonts w:ascii="Times New Roman" w:hAnsi="Times New Roman" w:cs="Times New Roman"/>
          <w:sz w:val="24"/>
          <w:szCs w:val="24"/>
        </w:rPr>
        <w:t>МФО</w:t>
      </w:r>
      <w:r w:rsidR="00C55F65" w:rsidRPr="00CA6F77">
        <w:rPr>
          <w:rFonts w:ascii="Times New Roman" w:hAnsi="Times New Roman" w:cs="Times New Roman"/>
          <w:sz w:val="24"/>
          <w:szCs w:val="24"/>
        </w:rPr>
        <w:t xml:space="preserve"> вправе в любое время без дополнительного уведомления </w:t>
      </w:r>
      <w:r w:rsidRPr="00CA6F77">
        <w:rPr>
          <w:rFonts w:ascii="Times New Roman" w:hAnsi="Times New Roman" w:cs="Times New Roman"/>
          <w:sz w:val="24"/>
          <w:szCs w:val="24"/>
        </w:rPr>
        <w:t>Агента</w:t>
      </w:r>
      <w:r w:rsidR="00C55F65"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z w:val="24"/>
          <w:szCs w:val="24"/>
        </w:rPr>
        <w:t>разрабатывать</w:t>
      </w:r>
      <w:r w:rsidR="00C55F65" w:rsidRPr="00CA6F7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z w:val="24"/>
          <w:szCs w:val="24"/>
        </w:rPr>
        <w:t>и</w:t>
      </w:r>
      <w:r w:rsidR="00C55F65" w:rsidRPr="00CA6F7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z w:val="24"/>
          <w:szCs w:val="24"/>
        </w:rPr>
        <w:t>вводить</w:t>
      </w:r>
      <w:r w:rsidR="00C55F65" w:rsidRPr="00CA6F7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z w:val="24"/>
          <w:szCs w:val="24"/>
        </w:rPr>
        <w:t>в</w:t>
      </w:r>
      <w:r w:rsidR="00C55F65" w:rsidRPr="00CA6F7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z w:val="24"/>
          <w:szCs w:val="24"/>
        </w:rPr>
        <w:t>действие</w:t>
      </w:r>
      <w:r w:rsidR="00C55F65" w:rsidRPr="00CA6F7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z w:val="24"/>
          <w:szCs w:val="24"/>
        </w:rPr>
        <w:t>дополнительные</w:t>
      </w:r>
      <w:r w:rsidR="00C55F65" w:rsidRPr="00CA6F7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z w:val="24"/>
          <w:szCs w:val="24"/>
        </w:rPr>
        <w:t>меры безопасности</w:t>
      </w:r>
      <w:r w:rsidR="00C55F65" w:rsidRPr="00CA6F7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C55F65" w:rsidRPr="00CA6F77">
        <w:rPr>
          <w:rFonts w:ascii="Times New Roman" w:hAnsi="Times New Roman" w:cs="Times New Roman"/>
          <w:sz w:val="24"/>
          <w:szCs w:val="24"/>
        </w:rPr>
        <w:t xml:space="preserve">Использования </w:t>
      </w:r>
      <w:r w:rsidRPr="00CA6F77">
        <w:rPr>
          <w:rFonts w:ascii="Times New Roman" w:hAnsi="Times New Roman" w:cs="Times New Roman"/>
          <w:sz w:val="24"/>
          <w:szCs w:val="24"/>
        </w:rPr>
        <w:t>Приложения</w:t>
      </w:r>
      <w:r w:rsidR="00C55F65" w:rsidRPr="00CA6F77">
        <w:rPr>
          <w:rFonts w:ascii="Times New Roman" w:hAnsi="Times New Roman" w:cs="Times New Roman"/>
          <w:sz w:val="24"/>
          <w:szCs w:val="24"/>
        </w:rPr>
        <w:t>.</w:t>
      </w:r>
    </w:p>
    <w:p w14:paraId="78A8F4F9" w14:textId="233FCB04" w:rsidR="00C55F65" w:rsidRPr="00CA6F77" w:rsidRDefault="00C55F65" w:rsidP="00681549">
      <w:pPr>
        <w:pStyle w:val="a3"/>
        <w:numPr>
          <w:ilvl w:val="1"/>
          <w:numId w:val="12"/>
        </w:numPr>
        <w:tabs>
          <w:tab w:val="left" w:pos="142"/>
        </w:tabs>
        <w:spacing w:line="276" w:lineRule="auto"/>
        <w:ind w:left="142" w:right="528" w:hanging="56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A6F77">
        <w:rPr>
          <w:rFonts w:ascii="Times New Roman" w:hAnsi="Times New Roman" w:cs="Times New Roman"/>
          <w:sz w:val="24"/>
          <w:szCs w:val="24"/>
        </w:rPr>
        <w:t xml:space="preserve">Если иное прямо не предусмотрено действующим законодательством </w:t>
      </w:r>
      <w:r w:rsidR="0025533C" w:rsidRPr="00CA6F77">
        <w:rPr>
          <w:rFonts w:ascii="Times New Roman" w:hAnsi="Times New Roman" w:cs="Times New Roman"/>
          <w:sz w:val="24"/>
          <w:szCs w:val="24"/>
        </w:rPr>
        <w:t>Республики Казахстан</w:t>
      </w:r>
      <w:r w:rsidRPr="00CA6F77">
        <w:rPr>
          <w:rFonts w:ascii="Times New Roman" w:hAnsi="Times New Roman" w:cs="Times New Roman"/>
          <w:sz w:val="24"/>
          <w:szCs w:val="24"/>
        </w:rPr>
        <w:t>, в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случае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нарушения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25533C" w:rsidRPr="00CA6F77">
        <w:rPr>
          <w:rFonts w:ascii="Times New Roman" w:hAnsi="Times New Roman" w:cs="Times New Roman"/>
          <w:sz w:val="24"/>
          <w:szCs w:val="24"/>
        </w:rPr>
        <w:t>Агентом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обязательств,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предусмотренных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Офертой,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включая,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в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том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числе,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совершение</w:t>
      </w:r>
      <w:r w:rsidRPr="00CA6F77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подозрительных</w:t>
      </w:r>
      <w:r w:rsidRPr="00CA6F77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операций,</w:t>
      </w:r>
      <w:r w:rsidRPr="00CA6F77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а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также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в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иных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случаях,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25533C" w:rsidRPr="00CA6F77">
        <w:rPr>
          <w:rFonts w:ascii="Times New Roman" w:hAnsi="Times New Roman" w:cs="Times New Roman"/>
          <w:sz w:val="24"/>
          <w:szCs w:val="24"/>
        </w:rPr>
        <w:t>МФО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по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своему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усмотрению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вправе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без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дополнительного уведомления</w:t>
      </w:r>
      <w:r w:rsidRPr="00CA6F7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осуществить блокировку</w:t>
      </w:r>
      <w:r w:rsidRPr="00CA6F7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доступа</w:t>
      </w:r>
      <w:r w:rsidRPr="00CA6F7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к</w:t>
      </w:r>
      <w:r w:rsidRPr="00CA6F7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Использованию</w:t>
      </w:r>
      <w:r w:rsidRPr="00CA6F7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25533C" w:rsidRPr="00CA6F77">
        <w:rPr>
          <w:rFonts w:ascii="Times New Roman" w:hAnsi="Times New Roman" w:cs="Times New Roman"/>
          <w:sz w:val="24"/>
          <w:szCs w:val="24"/>
        </w:rPr>
        <w:t>Приложения</w:t>
      </w:r>
      <w:r w:rsidRPr="00CA6F77">
        <w:rPr>
          <w:rFonts w:ascii="Times New Roman" w:hAnsi="Times New Roman" w:cs="Times New Roman"/>
          <w:sz w:val="24"/>
          <w:szCs w:val="24"/>
        </w:rPr>
        <w:t>.</w:t>
      </w:r>
    </w:p>
    <w:p w14:paraId="71DD07DC" w14:textId="765AEFEA" w:rsidR="00C55F65" w:rsidRPr="00CA6F77" w:rsidRDefault="00C55F65" w:rsidP="00C55F65">
      <w:pPr>
        <w:widowControl/>
        <w:shd w:val="clear" w:color="auto" w:fill="FFFFFF"/>
        <w:tabs>
          <w:tab w:val="left" w:pos="142"/>
        </w:tabs>
        <w:autoSpaceDE/>
        <w:autoSpaceDN/>
        <w:ind w:right="567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5B3377AB" w14:textId="77777777" w:rsidR="00C60723" w:rsidRPr="00CA6F77" w:rsidRDefault="00C60723" w:rsidP="00681549">
      <w:pPr>
        <w:pStyle w:val="a3"/>
        <w:widowControl/>
        <w:numPr>
          <w:ilvl w:val="0"/>
          <w:numId w:val="15"/>
        </w:numPr>
        <w:tabs>
          <w:tab w:val="left" w:pos="426"/>
          <w:tab w:val="left" w:pos="567"/>
        </w:tabs>
        <w:adjustRightInd w:val="0"/>
        <w:jc w:val="center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eastAsia="ru-RU"/>
        </w:rPr>
      </w:pPr>
      <w:r w:rsidRPr="00CA6F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eastAsia="ru-RU"/>
        </w:rPr>
        <w:t xml:space="preserve">Ответственность Сторон </w:t>
      </w:r>
    </w:p>
    <w:p w14:paraId="6082B542" w14:textId="1AC37C77" w:rsidR="00C60723" w:rsidRPr="00CA6F77" w:rsidRDefault="00C60723" w:rsidP="00681549">
      <w:pPr>
        <w:pStyle w:val="a3"/>
        <w:widowControl/>
        <w:numPr>
          <w:ilvl w:val="0"/>
          <w:numId w:val="25"/>
        </w:numPr>
        <w:tabs>
          <w:tab w:val="left" w:pos="851"/>
        </w:tabs>
        <w:adjustRightInd w:val="0"/>
        <w:ind w:left="142" w:right="567" w:hanging="568"/>
        <w:jc w:val="both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eastAsia="ru-RU"/>
        </w:rPr>
      </w:pPr>
      <w:r w:rsidRPr="00CA6F77">
        <w:rPr>
          <w:rFonts w:ascii="Times New Roman" w:eastAsia="Times New Roman" w:hAnsi="Times New Roman" w:cs="Times New Roman"/>
          <w:sz w:val="24"/>
          <w:szCs w:val="24"/>
          <w:lang w:eastAsia="ru-RU"/>
        </w:rPr>
        <w:t>За неисполнение и/или ненадлежащее исполнение обязательств по настоящей Оферте, виновная Сторона уплачивает другой Стороне все понесенные убытки.</w:t>
      </w:r>
    </w:p>
    <w:p w14:paraId="11709286" w14:textId="6E6BB20F" w:rsidR="00C60723" w:rsidRPr="00CA6F77" w:rsidRDefault="00C60723" w:rsidP="00681549">
      <w:pPr>
        <w:pStyle w:val="a3"/>
        <w:widowControl/>
        <w:numPr>
          <w:ilvl w:val="0"/>
          <w:numId w:val="25"/>
        </w:numPr>
        <w:tabs>
          <w:tab w:val="left" w:pos="851"/>
        </w:tabs>
        <w:adjustRightInd w:val="0"/>
        <w:ind w:left="142" w:right="567" w:hanging="568"/>
        <w:jc w:val="both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eastAsia="ru-RU"/>
        </w:rPr>
      </w:pPr>
      <w:r w:rsidRPr="00CA6F77">
        <w:rPr>
          <w:rFonts w:ascii="Times New Roman" w:eastAsia="Times New Roman" w:hAnsi="Times New Roman" w:cs="Times New Roman"/>
          <w:sz w:val="24"/>
          <w:szCs w:val="24"/>
          <w:lang w:eastAsia="ru-RU"/>
        </w:rPr>
        <w:t>За нарушение норм действующего законодательства Республики Казахстан каждая Сторона несет ответственность самостоятельно.</w:t>
      </w:r>
    </w:p>
    <w:p w14:paraId="00EB729A" w14:textId="77777777" w:rsidR="00CA6F77" w:rsidRPr="00CA6F77" w:rsidRDefault="00C60723" w:rsidP="00681549">
      <w:pPr>
        <w:pStyle w:val="a3"/>
        <w:widowControl/>
        <w:numPr>
          <w:ilvl w:val="0"/>
          <w:numId w:val="25"/>
        </w:numPr>
        <w:tabs>
          <w:tab w:val="left" w:pos="851"/>
        </w:tabs>
        <w:adjustRightInd w:val="0"/>
        <w:ind w:left="142" w:right="567" w:hanging="568"/>
        <w:jc w:val="both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eastAsia="ru-RU"/>
        </w:rPr>
      </w:pPr>
      <w:r w:rsidRPr="00CA6F77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Ответственность Сторон в случаях, прямо не оговоренных и не предусмотренных настоящим Договором, определяется в соответствии с действующим законодательством Республики Казахстан.</w:t>
      </w:r>
    </w:p>
    <w:p w14:paraId="5157FBA9" w14:textId="4A8EA4AE" w:rsidR="00C60723" w:rsidRPr="00CA6F77" w:rsidRDefault="00C60723" w:rsidP="00681549">
      <w:pPr>
        <w:pStyle w:val="a3"/>
        <w:widowControl/>
        <w:numPr>
          <w:ilvl w:val="0"/>
          <w:numId w:val="25"/>
        </w:numPr>
        <w:tabs>
          <w:tab w:val="left" w:pos="851"/>
        </w:tabs>
        <w:adjustRightInd w:val="0"/>
        <w:ind w:left="142" w:right="567" w:hanging="568"/>
        <w:jc w:val="both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eastAsia="ru-RU"/>
        </w:rPr>
      </w:pPr>
      <w:r w:rsidRPr="00CA6F77">
        <w:rPr>
          <w:rFonts w:ascii="Times New Roman" w:hAnsi="Times New Roman" w:cs="Times New Roman"/>
          <w:sz w:val="24"/>
          <w:szCs w:val="24"/>
        </w:rPr>
        <w:t>Агент несет ответственность за любые действия третьих лиц, совершенных от имени Агента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посредством</w:t>
      </w:r>
      <w:r w:rsidRPr="00CA6F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использования</w:t>
      </w:r>
      <w:r w:rsidRPr="00CA6F7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Приложения.</w:t>
      </w:r>
    </w:p>
    <w:p w14:paraId="19B2D082" w14:textId="510699D4" w:rsidR="00C60723" w:rsidRPr="00CA6F77" w:rsidRDefault="00C60723" w:rsidP="00681549">
      <w:pPr>
        <w:pStyle w:val="a3"/>
        <w:widowControl/>
        <w:numPr>
          <w:ilvl w:val="0"/>
          <w:numId w:val="25"/>
        </w:numPr>
        <w:tabs>
          <w:tab w:val="left" w:pos="851"/>
        </w:tabs>
        <w:adjustRightInd w:val="0"/>
        <w:ind w:left="142" w:right="567" w:hanging="568"/>
        <w:jc w:val="both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eastAsia="ru-RU"/>
        </w:rPr>
      </w:pPr>
      <w:r w:rsidRPr="00CA6F77">
        <w:rPr>
          <w:rFonts w:ascii="Times New Roman" w:hAnsi="Times New Roman" w:cs="Times New Roman"/>
          <w:sz w:val="24"/>
          <w:szCs w:val="24"/>
        </w:rPr>
        <w:t>Стороны не  несут ответственность за неисполнение, либо ненадлежащее исполнение  обязательства по настоящему  Договору, если  докажут, что это произошло вследствие наступления обстоятельств непреодолимой  силы (форс-мажор), возникших  после  заключения  настоящего  Договора  в  результате событий чрезвычайного характера, которые Стороны  не могли ни предвидеть, ни предотвратить разумными мерами, и  Стороны  предприняли  все возможные и зависящие от них меры по надлежащему  исполнению  своих обязанностей. К форс-мажорным обстоятельствам относятся, в частности: военные действия, воздействие сил природы (режим чрезвычайного ситуации (положения) землетрясение, наводнение и т.д.), решения государственных органов. О наступлении форс-мажорных обстоятельств, Стороны должны уведомить друг друга в течение 3 (трех) рабочих дней с момента их наступления. В случае возникновения форс-мажорных обстоятельств срок выполнения обязательств по настоящему Договору переносится на период, в течение которого действуют такие обстоятельства и их последствия.</w:t>
      </w:r>
    </w:p>
    <w:p w14:paraId="05484B3C" w14:textId="417B01E2" w:rsidR="00C60723" w:rsidRPr="00CA6F77" w:rsidRDefault="00C60723" w:rsidP="00C60723">
      <w:pPr>
        <w:pStyle w:val="a6"/>
        <w:ind w:left="142" w:right="567"/>
        <w:jc w:val="both"/>
        <w:rPr>
          <w:rFonts w:ascii="Times New Roman" w:hAnsi="Times New Roman" w:cs="Times New Roman"/>
          <w:sz w:val="24"/>
          <w:szCs w:val="24"/>
        </w:rPr>
      </w:pPr>
    </w:p>
    <w:p w14:paraId="7524DF5E" w14:textId="77777777" w:rsidR="00C60723" w:rsidRPr="00CA6F77" w:rsidRDefault="00C60723" w:rsidP="00681549">
      <w:pPr>
        <w:pStyle w:val="a3"/>
        <w:widowControl/>
        <w:numPr>
          <w:ilvl w:val="0"/>
          <w:numId w:val="16"/>
        </w:numPr>
        <w:tabs>
          <w:tab w:val="left" w:pos="426"/>
          <w:tab w:val="left" w:pos="567"/>
        </w:tabs>
        <w:adjustRightInd w:val="0"/>
        <w:jc w:val="center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eastAsia="ru-RU"/>
        </w:rPr>
      </w:pPr>
      <w:r w:rsidRPr="00CA6F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eastAsia="ru-RU"/>
        </w:rPr>
        <w:t>Разрешение споров</w:t>
      </w:r>
    </w:p>
    <w:p w14:paraId="229A18E7" w14:textId="069AB33F" w:rsidR="00C60723" w:rsidRPr="00CA6F77" w:rsidRDefault="00C60723" w:rsidP="00681549">
      <w:pPr>
        <w:pStyle w:val="a3"/>
        <w:widowControl/>
        <w:numPr>
          <w:ilvl w:val="1"/>
          <w:numId w:val="16"/>
        </w:numPr>
        <w:tabs>
          <w:tab w:val="left" w:pos="142"/>
        </w:tabs>
        <w:adjustRightInd w:val="0"/>
        <w:ind w:left="142" w:right="645" w:hanging="56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6F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споры, связанные с заключением, толкованием, исполнением и расторжением </w:t>
      </w:r>
      <w:r w:rsidR="00FF1A91" w:rsidRPr="00CA6F77">
        <w:rPr>
          <w:rFonts w:ascii="Times New Roman" w:eastAsia="Times New Roman" w:hAnsi="Times New Roman" w:cs="Times New Roman"/>
          <w:sz w:val="24"/>
          <w:szCs w:val="24"/>
          <w:lang w:eastAsia="ru-RU"/>
        </w:rPr>
        <w:t>Оферты</w:t>
      </w:r>
      <w:r w:rsidRPr="00CA6F77">
        <w:rPr>
          <w:rFonts w:ascii="Times New Roman" w:eastAsia="Times New Roman" w:hAnsi="Times New Roman" w:cs="Times New Roman"/>
          <w:sz w:val="24"/>
          <w:szCs w:val="24"/>
          <w:lang w:eastAsia="ru-RU"/>
        </w:rPr>
        <w:t>, будут разрешаться Сторонами путем переговоров.</w:t>
      </w:r>
    </w:p>
    <w:p w14:paraId="0CBA2439" w14:textId="77777777" w:rsidR="00C60723" w:rsidRPr="00CA6F77" w:rsidRDefault="00C60723" w:rsidP="00681549">
      <w:pPr>
        <w:pStyle w:val="a3"/>
        <w:widowControl/>
        <w:numPr>
          <w:ilvl w:val="1"/>
          <w:numId w:val="16"/>
        </w:numPr>
        <w:tabs>
          <w:tab w:val="left" w:pos="426"/>
        </w:tabs>
        <w:adjustRightInd w:val="0"/>
        <w:spacing w:before="120"/>
        <w:ind w:left="142" w:right="645" w:hanging="56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6F77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не достижения соглашения в ходе переговоров, Сторона направляет претензию в письменной форме, подписанную уполномоченным лицом. Претензия должна быть направлена с использованием средств связи, обеспечивающих фиксирование ее отправления (заказной почтой, телеграфом и т.д.) и получения, либо вручена другой Стороне под расписку.</w:t>
      </w:r>
    </w:p>
    <w:p w14:paraId="5C0C4B10" w14:textId="77777777" w:rsidR="00C60723" w:rsidRPr="00CA6F77" w:rsidRDefault="00C60723" w:rsidP="00681549">
      <w:pPr>
        <w:pStyle w:val="a3"/>
        <w:widowControl/>
        <w:numPr>
          <w:ilvl w:val="1"/>
          <w:numId w:val="16"/>
        </w:numPr>
        <w:tabs>
          <w:tab w:val="left" w:pos="142"/>
        </w:tabs>
        <w:adjustRightInd w:val="0"/>
        <w:spacing w:before="120"/>
        <w:ind w:left="142" w:right="645" w:hanging="56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6F77">
        <w:rPr>
          <w:rFonts w:ascii="Times New Roman" w:eastAsia="Times New Roman" w:hAnsi="Times New Roman" w:cs="Times New Roman"/>
          <w:sz w:val="24"/>
          <w:szCs w:val="24"/>
          <w:lang w:eastAsia="ru-RU"/>
        </w:rPr>
        <w:t>К претензии должны быть приложены документы, обосновывающие предъявленные заинтересованной Стороной требования (в случае их отсутствия у другой Стороны). Указанные документы представляются в форме надлежащим образом заверенных копий. Претензия, направленная без документов, подтверждающих полномочия лица, ее подписавшего, считается непредъявленной и рассмотрению не подлежит.</w:t>
      </w:r>
    </w:p>
    <w:p w14:paraId="5EA89308" w14:textId="77777777" w:rsidR="00C60723" w:rsidRPr="00CA6F77" w:rsidRDefault="00C60723" w:rsidP="00681549">
      <w:pPr>
        <w:pStyle w:val="a3"/>
        <w:widowControl/>
        <w:numPr>
          <w:ilvl w:val="1"/>
          <w:numId w:val="16"/>
        </w:numPr>
        <w:tabs>
          <w:tab w:val="left" w:pos="426"/>
        </w:tabs>
        <w:adjustRightInd w:val="0"/>
        <w:spacing w:before="120"/>
        <w:ind w:left="142" w:right="645" w:hanging="56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6F7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Сторона, которой направлена претензия, обязана рассмотреть полученную претензию и о результатах уведомить в письменной форме заинтересованную Сторону в течение 5 (пяти) рабочих дней со дня получения претензии.</w:t>
      </w:r>
    </w:p>
    <w:p w14:paraId="270400B6" w14:textId="0C8963EC" w:rsidR="00C60723" w:rsidRPr="00CA6F77" w:rsidRDefault="00C60723" w:rsidP="00FF1A91">
      <w:pPr>
        <w:pStyle w:val="a6"/>
        <w:ind w:left="142" w:right="64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6F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 не урегулирования разногласий в претензионном порядке, а также в случае неполучения ответа на претензию, спор передается на рассмотрение в суд </w:t>
      </w:r>
      <w:r w:rsidR="00FF1A91" w:rsidRPr="00CA6F77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месту нахождения МФО</w:t>
      </w:r>
      <w:r w:rsidRPr="00CA6F7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DCB1DF1" w14:textId="44486BC9" w:rsidR="00FF1A91" w:rsidRPr="00CA6F77" w:rsidRDefault="00FF1A91" w:rsidP="00FF1A91">
      <w:pPr>
        <w:pStyle w:val="a6"/>
        <w:ind w:left="142" w:right="567"/>
        <w:jc w:val="both"/>
        <w:rPr>
          <w:rFonts w:ascii="Times New Roman" w:hAnsi="Times New Roman" w:cs="Times New Roman"/>
          <w:sz w:val="24"/>
          <w:szCs w:val="24"/>
        </w:rPr>
      </w:pPr>
    </w:p>
    <w:p w14:paraId="2EB51193" w14:textId="60AFE9F1" w:rsidR="005C3ABB" w:rsidRPr="00CA6F77" w:rsidRDefault="00FF1A91" w:rsidP="00681549">
      <w:pPr>
        <w:pStyle w:val="a3"/>
        <w:numPr>
          <w:ilvl w:val="0"/>
          <w:numId w:val="18"/>
        </w:numPr>
        <w:tabs>
          <w:tab w:val="left" w:pos="4791"/>
        </w:tabs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A6F77">
        <w:rPr>
          <w:rFonts w:ascii="Times New Roman" w:hAnsi="Times New Roman" w:cs="Times New Roman"/>
          <w:b/>
          <w:sz w:val="24"/>
          <w:szCs w:val="24"/>
        </w:rPr>
        <w:t>Иные</w:t>
      </w:r>
      <w:r w:rsidRPr="00CA6F77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b/>
          <w:sz w:val="24"/>
          <w:szCs w:val="24"/>
        </w:rPr>
        <w:t>услови</w:t>
      </w:r>
      <w:r w:rsidR="005C3ABB" w:rsidRPr="00CA6F77">
        <w:rPr>
          <w:rFonts w:ascii="Times New Roman" w:hAnsi="Times New Roman" w:cs="Times New Roman"/>
          <w:b/>
          <w:sz w:val="24"/>
          <w:szCs w:val="24"/>
        </w:rPr>
        <w:t>я</w:t>
      </w:r>
    </w:p>
    <w:p w14:paraId="4FEEF329" w14:textId="2CFA6176" w:rsidR="007D7899" w:rsidRPr="00CA6F77" w:rsidRDefault="005C3ABB" w:rsidP="00681549">
      <w:pPr>
        <w:widowControl/>
        <w:numPr>
          <w:ilvl w:val="1"/>
          <w:numId w:val="24"/>
        </w:numPr>
        <w:tabs>
          <w:tab w:val="left" w:pos="426"/>
        </w:tabs>
        <w:adjustRightInd w:val="0"/>
        <w:ind w:left="142" w:right="645" w:hanging="56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6F77">
        <w:rPr>
          <w:rFonts w:ascii="Times New Roman" w:hAnsi="Times New Roman" w:cs="Times New Roman"/>
          <w:sz w:val="24"/>
          <w:szCs w:val="24"/>
        </w:rPr>
        <w:t>Договор</w:t>
      </w:r>
      <w:r w:rsidR="00FF1A91" w:rsidRPr="00CA6F77">
        <w:rPr>
          <w:rFonts w:ascii="Times New Roman" w:hAnsi="Times New Roman" w:cs="Times New Roman"/>
          <w:sz w:val="24"/>
          <w:szCs w:val="24"/>
        </w:rPr>
        <w:t xml:space="preserve"> между Сторонами, заключенный на условиях Оферты, независимо от даты их</w:t>
      </w:r>
      <w:r w:rsidR="00FF1A91"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FF1A91" w:rsidRPr="00CA6F77">
        <w:rPr>
          <w:rFonts w:ascii="Times New Roman" w:hAnsi="Times New Roman" w:cs="Times New Roman"/>
          <w:sz w:val="24"/>
          <w:szCs w:val="24"/>
        </w:rPr>
        <w:t>фактического</w:t>
      </w:r>
      <w:r w:rsidR="00FF1A91"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FF1A91" w:rsidRPr="00CA6F77">
        <w:rPr>
          <w:rFonts w:ascii="Times New Roman" w:hAnsi="Times New Roman" w:cs="Times New Roman"/>
          <w:sz w:val="24"/>
          <w:szCs w:val="24"/>
        </w:rPr>
        <w:t>принятия</w:t>
      </w:r>
      <w:r w:rsidR="00FF1A91"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FF1A91" w:rsidRPr="00CA6F77">
        <w:rPr>
          <w:rFonts w:ascii="Times New Roman" w:hAnsi="Times New Roman" w:cs="Times New Roman"/>
          <w:sz w:val="24"/>
          <w:szCs w:val="24"/>
        </w:rPr>
        <w:t>или</w:t>
      </w:r>
      <w:r w:rsidR="00FF1A91"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FF1A91" w:rsidRPr="00CA6F77">
        <w:rPr>
          <w:rFonts w:ascii="Times New Roman" w:hAnsi="Times New Roman" w:cs="Times New Roman"/>
          <w:sz w:val="24"/>
          <w:szCs w:val="24"/>
        </w:rPr>
        <w:t>заключения,</w:t>
      </w:r>
      <w:r w:rsidR="00FF1A91"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FF1A91" w:rsidRPr="00CA6F77">
        <w:rPr>
          <w:rFonts w:ascii="Times New Roman" w:hAnsi="Times New Roman" w:cs="Times New Roman"/>
          <w:sz w:val="24"/>
          <w:szCs w:val="24"/>
        </w:rPr>
        <w:t>действуют</w:t>
      </w:r>
      <w:r w:rsidR="00FF1A91"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FF1A91" w:rsidRPr="00CA6F77">
        <w:rPr>
          <w:rFonts w:ascii="Times New Roman" w:hAnsi="Times New Roman" w:cs="Times New Roman"/>
          <w:sz w:val="24"/>
          <w:szCs w:val="24"/>
        </w:rPr>
        <w:t>до</w:t>
      </w:r>
      <w:r w:rsidR="00FF1A91"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31</w:t>
      </w:r>
      <w:r w:rsidR="00FF1A91"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декабря</w:t>
      </w:r>
      <w:r w:rsidR="00FF1A91"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FF1A91" w:rsidRPr="00CA6F77">
        <w:rPr>
          <w:rFonts w:ascii="Times New Roman" w:hAnsi="Times New Roman" w:cs="Times New Roman"/>
          <w:sz w:val="24"/>
          <w:szCs w:val="24"/>
        </w:rPr>
        <w:t>2021</w:t>
      </w:r>
      <w:r w:rsidR="00FF1A91"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FF1A91" w:rsidRPr="00CA6F77">
        <w:rPr>
          <w:rFonts w:ascii="Times New Roman" w:hAnsi="Times New Roman" w:cs="Times New Roman"/>
          <w:sz w:val="24"/>
          <w:szCs w:val="24"/>
        </w:rPr>
        <w:t>года</w:t>
      </w:r>
      <w:r w:rsidR="00FF1A91"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FF1A91" w:rsidRPr="00CA6F77">
        <w:rPr>
          <w:rFonts w:ascii="Times New Roman" w:hAnsi="Times New Roman" w:cs="Times New Roman"/>
          <w:sz w:val="24"/>
          <w:szCs w:val="24"/>
        </w:rPr>
        <w:t>включительно.</w:t>
      </w:r>
      <w:r w:rsidR="00FF1A91"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FF1A91" w:rsidRPr="00CA6F77">
        <w:rPr>
          <w:rFonts w:ascii="Times New Roman" w:hAnsi="Times New Roman" w:cs="Times New Roman"/>
          <w:sz w:val="24"/>
          <w:szCs w:val="24"/>
        </w:rPr>
        <w:t>По</w:t>
      </w:r>
      <w:r w:rsidR="00FF1A91"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FF1A91" w:rsidRPr="00CA6F77">
        <w:rPr>
          <w:rFonts w:ascii="Times New Roman" w:hAnsi="Times New Roman" w:cs="Times New Roman"/>
          <w:sz w:val="24"/>
          <w:szCs w:val="24"/>
        </w:rPr>
        <w:t>истечении срока действия Оферта и Договор считаются продленными на 1 (один) год, если ни одна</w:t>
      </w:r>
      <w:r w:rsidR="00FF1A91"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FF1A91" w:rsidRPr="00CA6F77">
        <w:rPr>
          <w:rFonts w:ascii="Times New Roman" w:hAnsi="Times New Roman" w:cs="Times New Roman"/>
          <w:sz w:val="24"/>
          <w:szCs w:val="24"/>
        </w:rPr>
        <w:t xml:space="preserve">из Сторон не уведомит остальные Стороны о прекращении Оферты и Договора не менее чем за </w:t>
      </w:r>
      <w:r w:rsidRPr="00CA6F77">
        <w:rPr>
          <w:rFonts w:ascii="Times New Roman" w:hAnsi="Times New Roman" w:cs="Times New Roman"/>
          <w:sz w:val="24"/>
          <w:szCs w:val="24"/>
        </w:rPr>
        <w:t>30</w:t>
      </w:r>
      <w:r w:rsidR="00FF1A91"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FF1A91" w:rsidRPr="00CA6F77">
        <w:rPr>
          <w:rFonts w:ascii="Times New Roman" w:hAnsi="Times New Roman" w:cs="Times New Roman"/>
          <w:sz w:val="24"/>
          <w:szCs w:val="24"/>
        </w:rPr>
        <w:t>(</w:t>
      </w:r>
      <w:r w:rsidRPr="00CA6F77">
        <w:rPr>
          <w:rFonts w:ascii="Times New Roman" w:hAnsi="Times New Roman" w:cs="Times New Roman"/>
          <w:sz w:val="24"/>
          <w:szCs w:val="24"/>
        </w:rPr>
        <w:t>тридцать</w:t>
      </w:r>
      <w:r w:rsidR="00FF1A91" w:rsidRPr="00CA6F77">
        <w:rPr>
          <w:rFonts w:ascii="Times New Roman" w:hAnsi="Times New Roman" w:cs="Times New Roman"/>
          <w:sz w:val="24"/>
          <w:szCs w:val="24"/>
        </w:rPr>
        <w:t>)</w:t>
      </w:r>
      <w:r w:rsidR="00FF1A91" w:rsidRPr="00CA6F7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FF1A91" w:rsidRPr="00CA6F77">
        <w:rPr>
          <w:rFonts w:ascii="Times New Roman" w:hAnsi="Times New Roman" w:cs="Times New Roman"/>
          <w:sz w:val="24"/>
          <w:szCs w:val="24"/>
        </w:rPr>
        <w:t>календарных</w:t>
      </w:r>
      <w:r w:rsidR="00FF1A91" w:rsidRPr="00CA6F7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FF1A91" w:rsidRPr="00CA6F77">
        <w:rPr>
          <w:rFonts w:ascii="Times New Roman" w:hAnsi="Times New Roman" w:cs="Times New Roman"/>
          <w:sz w:val="24"/>
          <w:szCs w:val="24"/>
        </w:rPr>
        <w:t>дней</w:t>
      </w:r>
      <w:r w:rsidR="00FF1A91" w:rsidRPr="00CA6F77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="00FF1A91" w:rsidRPr="00CA6F77">
        <w:rPr>
          <w:rFonts w:ascii="Times New Roman" w:hAnsi="Times New Roman" w:cs="Times New Roman"/>
          <w:sz w:val="24"/>
          <w:szCs w:val="24"/>
        </w:rPr>
        <w:t>до</w:t>
      </w:r>
      <w:r w:rsidR="00FF1A91" w:rsidRPr="00CA6F7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FF1A91" w:rsidRPr="00CA6F77">
        <w:rPr>
          <w:rFonts w:ascii="Times New Roman" w:hAnsi="Times New Roman" w:cs="Times New Roman"/>
          <w:sz w:val="24"/>
          <w:szCs w:val="24"/>
        </w:rPr>
        <w:t>истечения</w:t>
      </w:r>
      <w:r w:rsidR="00FF1A91" w:rsidRPr="00CA6F7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FF1A91" w:rsidRPr="00CA6F77">
        <w:rPr>
          <w:rFonts w:ascii="Times New Roman" w:hAnsi="Times New Roman" w:cs="Times New Roman"/>
          <w:sz w:val="24"/>
          <w:szCs w:val="24"/>
        </w:rPr>
        <w:t>соответствующего</w:t>
      </w:r>
      <w:r w:rsidR="00FF1A91" w:rsidRPr="00CA6F77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="00FF1A91" w:rsidRPr="00CA6F77">
        <w:rPr>
          <w:rFonts w:ascii="Times New Roman" w:hAnsi="Times New Roman" w:cs="Times New Roman"/>
          <w:sz w:val="24"/>
          <w:szCs w:val="24"/>
        </w:rPr>
        <w:t>срока</w:t>
      </w:r>
      <w:r w:rsidR="00FF1A91" w:rsidRPr="00CA6F77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="00FF1A91" w:rsidRPr="00CA6F77">
        <w:rPr>
          <w:rFonts w:ascii="Times New Roman" w:hAnsi="Times New Roman" w:cs="Times New Roman"/>
          <w:sz w:val="24"/>
          <w:szCs w:val="24"/>
        </w:rPr>
        <w:t>действия.</w:t>
      </w:r>
      <w:r w:rsidR="00FF1A91" w:rsidRPr="00CA6F77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="00FF1A91" w:rsidRPr="00CA6F77">
        <w:rPr>
          <w:rFonts w:ascii="Times New Roman" w:hAnsi="Times New Roman" w:cs="Times New Roman"/>
          <w:sz w:val="24"/>
          <w:szCs w:val="24"/>
        </w:rPr>
        <w:t>При</w:t>
      </w:r>
      <w:r w:rsidR="00FF1A91" w:rsidRPr="00CA6F7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FF1A91" w:rsidRPr="00CA6F77">
        <w:rPr>
          <w:rFonts w:ascii="Times New Roman" w:hAnsi="Times New Roman" w:cs="Times New Roman"/>
          <w:sz w:val="24"/>
          <w:szCs w:val="24"/>
        </w:rPr>
        <w:t>этом</w:t>
      </w:r>
      <w:r w:rsidR="00FF1A91" w:rsidRPr="00CA6F7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FF1A91" w:rsidRPr="00CA6F77">
        <w:rPr>
          <w:rFonts w:ascii="Times New Roman" w:hAnsi="Times New Roman" w:cs="Times New Roman"/>
          <w:sz w:val="24"/>
          <w:szCs w:val="24"/>
        </w:rPr>
        <w:t>количество</w:t>
      </w:r>
      <w:r w:rsidRPr="00CA6F77">
        <w:rPr>
          <w:rFonts w:ascii="Times New Roman" w:hAnsi="Times New Roman" w:cs="Times New Roman"/>
          <w:sz w:val="24"/>
          <w:szCs w:val="24"/>
        </w:rPr>
        <w:t xml:space="preserve"> </w:t>
      </w:r>
      <w:r w:rsidR="00FF1A91" w:rsidRPr="00CA6F77">
        <w:rPr>
          <w:rFonts w:ascii="Times New Roman" w:hAnsi="Times New Roman" w:cs="Times New Roman"/>
          <w:sz w:val="24"/>
          <w:szCs w:val="24"/>
        </w:rPr>
        <w:t>продлений Оферты и Договора не ограничено. Уведомление о прекращении Оферты и Договора</w:t>
      </w:r>
      <w:r w:rsidR="00FF1A91"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FF1A91" w:rsidRPr="00CA6F77">
        <w:rPr>
          <w:rFonts w:ascii="Times New Roman" w:hAnsi="Times New Roman" w:cs="Times New Roman"/>
          <w:sz w:val="24"/>
          <w:szCs w:val="24"/>
        </w:rPr>
        <w:t xml:space="preserve">направляется Сторонами в порядке, предусмотренном </w:t>
      </w:r>
      <w:r w:rsidRPr="00CA6F77">
        <w:rPr>
          <w:rFonts w:ascii="Times New Roman" w:hAnsi="Times New Roman" w:cs="Times New Roman"/>
          <w:sz w:val="24"/>
          <w:szCs w:val="24"/>
        </w:rPr>
        <w:t>разделом 10</w:t>
      </w:r>
      <w:r w:rsidR="00FF1A91" w:rsidRPr="00CA6F77">
        <w:rPr>
          <w:rFonts w:ascii="Times New Roman" w:hAnsi="Times New Roman" w:cs="Times New Roman"/>
          <w:sz w:val="24"/>
          <w:szCs w:val="24"/>
        </w:rPr>
        <w:t>. Договора</w:t>
      </w:r>
      <w:r w:rsidRPr="00CA6F77">
        <w:rPr>
          <w:rFonts w:ascii="Times New Roman" w:hAnsi="Times New Roman" w:cs="Times New Roman"/>
          <w:sz w:val="24"/>
          <w:szCs w:val="24"/>
        </w:rPr>
        <w:t>.</w:t>
      </w:r>
      <w:r w:rsidR="00FF1A91"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FF1A91" w:rsidRPr="00CA6F77">
        <w:rPr>
          <w:rFonts w:ascii="Times New Roman" w:hAnsi="Times New Roman" w:cs="Times New Roman"/>
          <w:sz w:val="24"/>
          <w:szCs w:val="24"/>
        </w:rPr>
        <w:t xml:space="preserve">В случае, если на момент уведомления у </w:t>
      </w:r>
      <w:r w:rsidRPr="00CA6F77">
        <w:rPr>
          <w:rFonts w:ascii="Times New Roman" w:hAnsi="Times New Roman" w:cs="Times New Roman"/>
          <w:sz w:val="24"/>
          <w:szCs w:val="24"/>
        </w:rPr>
        <w:t>Агента</w:t>
      </w:r>
      <w:r w:rsidR="00FF1A91" w:rsidRPr="00CA6F77">
        <w:rPr>
          <w:rFonts w:ascii="Times New Roman" w:hAnsi="Times New Roman" w:cs="Times New Roman"/>
          <w:sz w:val="24"/>
          <w:szCs w:val="24"/>
        </w:rPr>
        <w:t xml:space="preserve"> имеется неизрасходованный остаток </w:t>
      </w:r>
      <w:r w:rsidRPr="00CA6F77">
        <w:rPr>
          <w:rFonts w:ascii="Times New Roman" w:hAnsi="Times New Roman" w:cs="Times New Roman"/>
          <w:sz w:val="24"/>
          <w:szCs w:val="24"/>
        </w:rPr>
        <w:t xml:space="preserve">наличных </w:t>
      </w:r>
      <w:r w:rsidR="00FF1A91" w:rsidRPr="00CA6F77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="00FF1A91" w:rsidRPr="00CA6F77">
        <w:rPr>
          <w:rFonts w:ascii="Times New Roman" w:hAnsi="Times New Roman" w:cs="Times New Roman"/>
          <w:sz w:val="24"/>
          <w:szCs w:val="24"/>
        </w:rPr>
        <w:t xml:space="preserve">денежных средств </w:t>
      </w:r>
      <w:r w:rsidRPr="00CA6F77">
        <w:rPr>
          <w:rFonts w:ascii="Times New Roman" w:hAnsi="Times New Roman" w:cs="Times New Roman"/>
          <w:sz w:val="24"/>
          <w:szCs w:val="24"/>
        </w:rPr>
        <w:t>в кассе</w:t>
      </w:r>
      <w:r w:rsidR="00FF1A91" w:rsidRPr="00CA6F77">
        <w:rPr>
          <w:rFonts w:ascii="Times New Roman" w:hAnsi="Times New Roman" w:cs="Times New Roman"/>
          <w:sz w:val="24"/>
          <w:szCs w:val="24"/>
        </w:rPr>
        <w:t xml:space="preserve">, </w:t>
      </w:r>
      <w:r w:rsidRPr="00CA6F77">
        <w:rPr>
          <w:rFonts w:ascii="Times New Roman" w:hAnsi="Times New Roman" w:cs="Times New Roman"/>
          <w:sz w:val="24"/>
          <w:szCs w:val="24"/>
        </w:rPr>
        <w:t>Агенту</w:t>
      </w:r>
      <w:r w:rsidR="00FF1A91" w:rsidRPr="00CA6F77">
        <w:rPr>
          <w:rFonts w:ascii="Times New Roman" w:hAnsi="Times New Roman" w:cs="Times New Roman"/>
          <w:sz w:val="24"/>
          <w:szCs w:val="24"/>
        </w:rPr>
        <w:t xml:space="preserve"> необходимо осуществить </w:t>
      </w:r>
      <w:r w:rsidRPr="00CA6F77">
        <w:rPr>
          <w:rFonts w:ascii="Times New Roman" w:hAnsi="Times New Roman" w:cs="Times New Roman"/>
          <w:sz w:val="24"/>
          <w:szCs w:val="24"/>
        </w:rPr>
        <w:t>возврат</w:t>
      </w:r>
      <w:r w:rsidR="00FF1A91" w:rsidRPr="00CA6F77">
        <w:rPr>
          <w:rFonts w:ascii="Times New Roman" w:hAnsi="Times New Roman" w:cs="Times New Roman"/>
          <w:sz w:val="24"/>
          <w:szCs w:val="24"/>
        </w:rPr>
        <w:t xml:space="preserve"> денежны</w:t>
      </w:r>
      <w:r w:rsidRPr="00CA6F77">
        <w:rPr>
          <w:rFonts w:ascii="Times New Roman" w:hAnsi="Times New Roman" w:cs="Times New Roman"/>
          <w:sz w:val="24"/>
          <w:szCs w:val="24"/>
        </w:rPr>
        <w:t>х</w:t>
      </w:r>
      <w:r w:rsidR="00FF1A91"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FF1A91" w:rsidRPr="00CA6F77">
        <w:rPr>
          <w:rFonts w:ascii="Times New Roman" w:hAnsi="Times New Roman" w:cs="Times New Roman"/>
          <w:sz w:val="24"/>
          <w:szCs w:val="24"/>
        </w:rPr>
        <w:t>средств в сумме остатка</w:t>
      </w:r>
      <w:r w:rsidRPr="00CA6F77">
        <w:rPr>
          <w:rFonts w:ascii="Times New Roman" w:hAnsi="Times New Roman" w:cs="Times New Roman"/>
          <w:sz w:val="24"/>
          <w:szCs w:val="24"/>
        </w:rPr>
        <w:t>, в соответствии с Актом-приема передачи</w:t>
      </w:r>
      <w:r w:rsidR="00FF1A91" w:rsidRPr="00CA6F7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1BCCA2" w14:textId="77777777" w:rsidR="00F81F78" w:rsidRPr="00CA6F77" w:rsidRDefault="00FF1A91" w:rsidP="00681549">
      <w:pPr>
        <w:pStyle w:val="a3"/>
        <w:widowControl/>
        <w:numPr>
          <w:ilvl w:val="1"/>
          <w:numId w:val="19"/>
        </w:numPr>
        <w:tabs>
          <w:tab w:val="left" w:pos="142"/>
        </w:tabs>
        <w:adjustRightInd w:val="0"/>
        <w:ind w:left="142" w:right="645" w:hanging="568"/>
        <w:jc w:val="both"/>
        <w:rPr>
          <w:rFonts w:ascii="Times New Roman" w:hAnsi="Times New Roman" w:cs="Times New Roman"/>
          <w:sz w:val="24"/>
          <w:szCs w:val="24"/>
        </w:rPr>
      </w:pPr>
      <w:r w:rsidRPr="00CA6F77">
        <w:rPr>
          <w:rFonts w:ascii="Times New Roman" w:hAnsi="Times New Roman" w:cs="Times New Roman"/>
          <w:sz w:val="24"/>
          <w:szCs w:val="24"/>
        </w:rPr>
        <w:t>Если</w:t>
      </w:r>
      <w:r w:rsidRPr="00CA6F7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иное</w:t>
      </w:r>
      <w:r w:rsidRPr="00CA6F7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прямо</w:t>
      </w:r>
      <w:r w:rsidRPr="00CA6F7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не</w:t>
      </w:r>
      <w:r w:rsidRPr="00CA6F7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предусмотрено</w:t>
      </w:r>
      <w:r w:rsidRPr="00CA6F7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действующим</w:t>
      </w:r>
      <w:r w:rsidRPr="00CA6F7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законодательством</w:t>
      </w:r>
      <w:r w:rsidRPr="00CA6F7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5C3ABB" w:rsidRPr="00CA6F77">
        <w:rPr>
          <w:rFonts w:ascii="Times New Roman" w:hAnsi="Times New Roman" w:cs="Times New Roman"/>
          <w:sz w:val="24"/>
          <w:szCs w:val="24"/>
        </w:rPr>
        <w:t>Республики Казахстан</w:t>
      </w:r>
      <w:r w:rsidRPr="00CA6F77">
        <w:rPr>
          <w:rFonts w:ascii="Times New Roman" w:hAnsi="Times New Roman" w:cs="Times New Roman"/>
          <w:sz w:val="24"/>
          <w:szCs w:val="24"/>
        </w:rPr>
        <w:t>,</w:t>
      </w:r>
      <w:r w:rsidRPr="00CA6F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F81F78" w:rsidRPr="00CA6F77">
        <w:rPr>
          <w:rFonts w:ascii="Times New Roman" w:hAnsi="Times New Roman" w:cs="Times New Roman"/>
          <w:sz w:val="24"/>
          <w:szCs w:val="24"/>
        </w:rPr>
        <w:t>МФО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вправе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в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одностороннем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порядке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расторгнуть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Договор,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заключенный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с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F81F78" w:rsidRPr="00CA6F77">
        <w:rPr>
          <w:rFonts w:ascii="Times New Roman" w:hAnsi="Times New Roman" w:cs="Times New Roman"/>
          <w:sz w:val="24"/>
          <w:szCs w:val="24"/>
        </w:rPr>
        <w:t>Агентом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на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 xml:space="preserve">условиях настоящей Оферты, в случае нарушения </w:t>
      </w:r>
      <w:r w:rsidR="00F81F78" w:rsidRPr="00CA6F77">
        <w:rPr>
          <w:rFonts w:ascii="Times New Roman" w:hAnsi="Times New Roman" w:cs="Times New Roman"/>
          <w:sz w:val="24"/>
          <w:szCs w:val="24"/>
        </w:rPr>
        <w:t>Агентом</w:t>
      </w:r>
      <w:r w:rsidRPr="00CA6F77">
        <w:rPr>
          <w:rFonts w:ascii="Times New Roman" w:hAnsi="Times New Roman" w:cs="Times New Roman"/>
          <w:sz w:val="24"/>
          <w:szCs w:val="24"/>
        </w:rPr>
        <w:t xml:space="preserve"> его условий или по иным основаниям,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предусмотренным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действующим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законодательством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F81F78" w:rsidRPr="00CA6F77">
        <w:rPr>
          <w:rFonts w:ascii="Times New Roman" w:hAnsi="Times New Roman" w:cs="Times New Roman"/>
          <w:sz w:val="24"/>
          <w:szCs w:val="24"/>
        </w:rPr>
        <w:t>Республики Казахстан</w:t>
      </w:r>
      <w:r w:rsidRPr="00CA6F77">
        <w:rPr>
          <w:rFonts w:ascii="Times New Roman" w:hAnsi="Times New Roman" w:cs="Times New Roman"/>
          <w:sz w:val="24"/>
          <w:szCs w:val="24"/>
        </w:rPr>
        <w:t>,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а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также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без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 xml:space="preserve">дополнительного объяснения причин. При расторжении Договора по инициативе </w:t>
      </w:r>
      <w:r w:rsidR="00F81F78" w:rsidRPr="00CA6F77">
        <w:rPr>
          <w:rFonts w:ascii="Times New Roman" w:hAnsi="Times New Roman" w:cs="Times New Roman"/>
          <w:sz w:val="24"/>
          <w:szCs w:val="24"/>
        </w:rPr>
        <w:t>МФО,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F81F78" w:rsidRPr="00CA6F77">
        <w:rPr>
          <w:rFonts w:ascii="Times New Roman" w:hAnsi="Times New Roman" w:cs="Times New Roman"/>
          <w:sz w:val="24"/>
          <w:szCs w:val="24"/>
        </w:rPr>
        <w:t>Агент</w:t>
      </w:r>
      <w:r w:rsidRPr="00CA6F77">
        <w:rPr>
          <w:rFonts w:ascii="Times New Roman" w:hAnsi="Times New Roman" w:cs="Times New Roman"/>
          <w:sz w:val="24"/>
          <w:szCs w:val="24"/>
        </w:rPr>
        <w:t xml:space="preserve"> уведомляется письмом по электронной почте, указанной </w:t>
      </w:r>
      <w:r w:rsidR="00F81F78" w:rsidRPr="00CA6F77">
        <w:rPr>
          <w:rFonts w:ascii="Times New Roman" w:hAnsi="Times New Roman" w:cs="Times New Roman"/>
          <w:sz w:val="24"/>
          <w:szCs w:val="24"/>
        </w:rPr>
        <w:t>Агентом</w:t>
      </w:r>
      <w:r w:rsidRPr="00CA6F77">
        <w:rPr>
          <w:rFonts w:ascii="Times New Roman" w:hAnsi="Times New Roman" w:cs="Times New Roman"/>
          <w:sz w:val="24"/>
          <w:szCs w:val="24"/>
        </w:rPr>
        <w:t>, либо путем направления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SMS-сообщения на Абонентский номер.</w:t>
      </w:r>
    </w:p>
    <w:p w14:paraId="5120BE72" w14:textId="557B306D" w:rsidR="00F81F78" w:rsidRPr="00CA6F77" w:rsidRDefault="00FF1A91" w:rsidP="00681549">
      <w:pPr>
        <w:pStyle w:val="a3"/>
        <w:widowControl/>
        <w:numPr>
          <w:ilvl w:val="1"/>
          <w:numId w:val="20"/>
        </w:numPr>
        <w:tabs>
          <w:tab w:val="left" w:pos="142"/>
        </w:tabs>
        <w:adjustRightInd w:val="0"/>
        <w:ind w:left="142" w:right="645" w:hanging="568"/>
        <w:jc w:val="both"/>
        <w:rPr>
          <w:rFonts w:ascii="Times New Roman" w:hAnsi="Times New Roman" w:cs="Times New Roman"/>
          <w:sz w:val="24"/>
          <w:szCs w:val="24"/>
        </w:rPr>
      </w:pPr>
      <w:r w:rsidRPr="00CA6F77">
        <w:rPr>
          <w:rFonts w:ascii="Times New Roman" w:hAnsi="Times New Roman" w:cs="Times New Roman"/>
          <w:sz w:val="24"/>
          <w:szCs w:val="24"/>
        </w:rPr>
        <w:t>Возврат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F81F78"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в </w:t>
      </w:r>
      <w:r w:rsidR="00F81F78" w:rsidRPr="00CA6F77">
        <w:rPr>
          <w:rFonts w:ascii="Times New Roman" w:hAnsi="Times New Roman" w:cs="Times New Roman"/>
          <w:sz w:val="24"/>
          <w:szCs w:val="24"/>
        </w:rPr>
        <w:t>МФО</w:t>
      </w:r>
      <w:r w:rsidRPr="00CA6F77">
        <w:rPr>
          <w:rFonts w:ascii="Times New Roman" w:hAnsi="Times New Roman" w:cs="Times New Roman"/>
          <w:sz w:val="24"/>
          <w:szCs w:val="24"/>
        </w:rPr>
        <w:t xml:space="preserve"> остатка </w:t>
      </w:r>
      <w:r w:rsidR="00F81F78" w:rsidRPr="00CA6F77">
        <w:rPr>
          <w:rFonts w:ascii="Times New Roman" w:hAnsi="Times New Roman" w:cs="Times New Roman"/>
          <w:sz w:val="24"/>
          <w:szCs w:val="24"/>
        </w:rPr>
        <w:t>наличных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денежных средств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 xml:space="preserve">осуществляется </w:t>
      </w:r>
      <w:r w:rsidR="00F81F78" w:rsidRPr="00CA6F77">
        <w:rPr>
          <w:rFonts w:ascii="Times New Roman" w:hAnsi="Times New Roman" w:cs="Times New Roman"/>
          <w:sz w:val="24"/>
          <w:szCs w:val="24"/>
        </w:rPr>
        <w:t>Агентом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в течени</w:t>
      </w:r>
      <w:r w:rsidR="00F81F78" w:rsidRPr="00CA6F77">
        <w:rPr>
          <w:rFonts w:ascii="Times New Roman" w:hAnsi="Times New Roman" w:cs="Times New Roman"/>
          <w:sz w:val="24"/>
          <w:szCs w:val="24"/>
        </w:rPr>
        <w:t>и</w:t>
      </w:r>
      <w:r w:rsidRPr="00CA6F77">
        <w:rPr>
          <w:rFonts w:ascii="Times New Roman" w:hAnsi="Times New Roman" w:cs="Times New Roman"/>
          <w:sz w:val="24"/>
          <w:szCs w:val="24"/>
        </w:rPr>
        <w:t xml:space="preserve"> </w:t>
      </w:r>
      <w:r w:rsidR="00F81F78" w:rsidRPr="00CA6F77">
        <w:rPr>
          <w:rFonts w:ascii="Times New Roman" w:hAnsi="Times New Roman" w:cs="Times New Roman"/>
          <w:sz w:val="24"/>
          <w:szCs w:val="24"/>
        </w:rPr>
        <w:t>1</w:t>
      </w:r>
      <w:r w:rsidRPr="00CA6F77">
        <w:rPr>
          <w:rFonts w:ascii="Times New Roman" w:hAnsi="Times New Roman" w:cs="Times New Roman"/>
          <w:sz w:val="24"/>
          <w:szCs w:val="24"/>
        </w:rPr>
        <w:t xml:space="preserve"> календарн</w:t>
      </w:r>
      <w:r w:rsidR="00F81F78" w:rsidRPr="00CA6F77">
        <w:rPr>
          <w:rFonts w:ascii="Times New Roman" w:hAnsi="Times New Roman" w:cs="Times New Roman"/>
          <w:sz w:val="24"/>
          <w:szCs w:val="24"/>
        </w:rPr>
        <w:t>ого</w:t>
      </w:r>
      <w:r w:rsidRPr="00CA6F77">
        <w:rPr>
          <w:rFonts w:ascii="Times New Roman" w:hAnsi="Times New Roman" w:cs="Times New Roman"/>
          <w:sz w:val="24"/>
          <w:szCs w:val="24"/>
        </w:rPr>
        <w:t xml:space="preserve"> дн</w:t>
      </w:r>
      <w:r w:rsidR="00F81F78" w:rsidRPr="00CA6F77">
        <w:rPr>
          <w:rFonts w:ascii="Times New Roman" w:hAnsi="Times New Roman" w:cs="Times New Roman"/>
          <w:sz w:val="24"/>
          <w:szCs w:val="24"/>
        </w:rPr>
        <w:t>я</w:t>
      </w:r>
      <w:r w:rsidRPr="00CA6F77">
        <w:rPr>
          <w:rFonts w:ascii="Times New Roman" w:hAnsi="Times New Roman" w:cs="Times New Roman"/>
          <w:sz w:val="24"/>
          <w:szCs w:val="24"/>
        </w:rPr>
        <w:t xml:space="preserve"> с момента </w:t>
      </w:r>
      <w:r w:rsidR="00F81F78" w:rsidRPr="00CA6F77">
        <w:rPr>
          <w:rFonts w:ascii="Times New Roman" w:hAnsi="Times New Roman" w:cs="Times New Roman"/>
          <w:sz w:val="24"/>
          <w:szCs w:val="24"/>
        </w:rPr>
        <w:t>расторжения Договора.</w:t>
      </w:r>
    </w:p>
    <w:p w14:paraId="67ADDC24" w14:textId="77777777" w:rsidR="00F81F78" w:rsidRPr="00CA6F77" w:rsidRDefault="00F81F78" w:rsidP="00681549">
      <w:pPr>
        <w:pStyle w:val="a3"/>
        <w:widowControl/>
        <w:numPr>
          <w:ilvl w:val="1"/>
          <w:numId w:val="21"/>
        </w:numPr>
        <w:tabs>
          <w:tab w:val="left" w:pos="142"/>
        </w:tabs>
        <w:adjustRightInd w:val="0"/>
        <w:ind w:right="645" w:hanging="1070"/>
        <w:jc w:val="both"/>
        <w:rPr>
          <w:rFonts w:ascii="Times New Roman" w:hAnsi="Times New Roman" w:cs="Times New Roman"/>
          <w:sz w:val="24"/>
          <w:szCs w:val="24"/>
        </w:rPr>
      </w:pPr>
      <w:r w:rsidRPr="00CA6F77">
        <w:rPr>
          <w:rFonts w:ascii="Times New Roman" w:hAnsi="Times New Roman" w:cs="Times New Roman"/>
          <w:sz w:val="24"/>
          <w:szCs w:val="24"/>
        </w:rPr>
        <w:t>Агент</w:t>
      </w:r>
      <w:r w:rsidR="00FF1A91" w:rsidRPr="00CA6F77">
        <w:rPr>
          <w:rFonts w:ascii="Times New Roman" w:hAnsi="Times New Roman" w:cs="Times New Roman"/>
          <w:sz w:val="24"/>
          <w:szCs w:val="24"/>
        </w:rPr>
        <w:t xml:space="preserve"> гарантирует, что не будет использовать </w:t>
      </w:r>
      <w:r w:rsidRPr="00CA6F77">
        <w:rPr>
          <w:rFonts w:ascii="Times New Roman" w:hAnsi="Times New Roman" w:cs="Times New Roman"/>
          <w:sz w:val="24"/>
          <w:szCs w:val="24"/>
        </w:rPr>
        <w:t>Приложение</w:t>
      </w:r>
      <w:r w:rsidR="00FF1A91" w:rsidRPr="00CA6F77">
        <w:rPr>
          <w:rFonts w:ascii="Times New Roman" w:hAnsi="Times New Roman" w:cs="Times New Roman"/>
          <w:sz w:val="24"/>
          <w:szCs w:val="24"/>
        </w:rPr>
        <w:t xml:space="preserve"> в иных целях, кроме указанных в настоящей</w:t>
      </w:r>
      <w:r w:rsidR="00FF1A91"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FF1A91" w:rsidRPr="00CA6F77">
        <w:rPr>
          <w:rFonts w:ascii="Times New Roman" w:hAnsi="Times New Roman" w:cs="Times New Roman"/>
          <w:sz w:val="24"/>
          <w:szCs w:val="24"/>
        </w:rPr>
        <w:t>Оферте.</w:t>
      </w:r>
    </w:p>
    <w:p w14:paraId="473A0A26" w14:textId="77777777" w:rsidR="00F81F78" w:rsidRPr="00CA6F77" w:rsidRDefault="00FF1A91" w:rsidP="00681549">
      <w:pPr>
        <w:pStyle w:val="a3"/>
        <w:widowControl/>
        <w:numPr>
          <w:ilvl w:val="1"/>
          <w:numId w:val="22"/>
        </w:numPr>
        <w:tabs>
          <w:tab w:val="left" w:pos="142"/>
        </w:tabs>
        <w:adjustRightInd w:val="0"/>
        <w:ind w:left="142" w:right="645" w:hanging="568"/>
        <w:jc w:val="both"/>
        <w:rPr>
          <w:rFonts w:ascii="Times New Roman" w:hAnsi="Times New Roman" w:cs="Times New Roman"/>
          <w:sz w:val="24"/>
          <w:szCs w:val="24"/>
        </w:rPr>
      </w:pPr>
      <w:r w:rsidRPr="00CA6F77">
        <w:rPr>
          <w:rFonts w:ascii="Times New Roman" w:hAnsi="Times New Roman" w:cs="Times New Roman"/>
          <w:sz w:val="24"/>
          <w:szCs w:val="24"/>
        </w:rPr>
        <w:t>В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качестве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языка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Договора,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заключаемого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на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условиях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настоящей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Оферты,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а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также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языка,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используемого при любом взаимодействии Сторон (включая ведение переписки, предоставление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требований / уведомлений / разъяснений, предоставление документов и т.д.), Стороны определили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русский язык. Все документы, подлежащие предоставлению в соответствии с условиями настоящей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Оферты,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должны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быть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составлены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на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русском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языке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либо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иметь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перевод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на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русский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язык,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удостоверенный</w:t>
      </w:r>
      <w:r w:rsidRPr="00CA6F7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в</w:t>
      </w:r>
      <w:r w:rsidRPr="00CA6F7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установленном</w:t>
      </w:r>
      <w:r w:rsidRPr="00CA6F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порядке.</w:t>
      </w:r>
    </w:p>
    <w:p w14:paraId="2451B4C0" w14:textId="7C66F74D" w:rsidR="00F81F78" w:rsidRPr="00CA6F77" w:rsidRDefault="00FF1A91" w:rsidP="00681549">
      <w:pPr>
        <w:pStyle w:val="a3"/>
        <w:widowControl/>
        <w:numPr>
          <w:ilvl w:val="1"/>
          <w:numId w:val="23"/>
        </w:numPr>
        <w:tabs>
          <w:tab w:val="left" w:pos="142"/>
        </w:tabs>
        <w:adjustRightInd w:val="0"/>
        <w:ind w:left="142" w:right="645" w:hanging="568"/>
        <w:jc w:val="both"/>
        <w:rPr>
          <w:rFonts w:ascii="Times New Roman" w:hAnsi="Times New Roman" w:cs="Times New Roman"/>
          <w:sz w:val="24"/>
          <w:szCs w:val="24"/>
        </w:rPr>
      </w:pPr>
      <w:r w:rsidRPr="00CA6F77">
        <w:rPr>
          <w:rFonts w:ascii="Times New Roman" w:hAnsi="Times New Roman" w:cs="Times New Roman"/>
          <w:sz w:val="24"/>
          <w:szCs w:val="24"/>
        </w:rPr>
        <w:t xml:space="preserve">Договор, заключенный </w:t>
      </w:r>
      <w:r w:rsidR="00F81F78" w:rsidRPr="00CA6F77">
        <w:rPr>
          <w:rFonts w:ascii="Times New Roman" w:hAnsi="Times New Roman" w:cs="Times New Roman"/>
          <w:sz w:val="24"/>
          <w:szCs w:val="24"/>
        </w:rPr>
        <w:t>Агентом</w:t>
      </w:r>
      <w:r w:rsidRPr="00CA6F77">
        <w:rPr>
          <w:rFonts w:ascii="Times New Roman" w:hAnsi="Times New Roman" w:cs="Times New Roman"/>
          <w:sz w:val="24"/>
          <w:szCs w:val="24"/>
        </w:rPr>
        <w:t xml:space="preserve"> путем присоединения к настоящей Оферте, может быть расторгнут</w:t>
      </w:r>
      <w:r w:rsidR="00F81F78" w:rsidRPr="00CA6F77">
        <w:rPr>
          <w:rFonts w:ascii="Times New Roman" w:hAnsi="Times New Roman" w:cs="Times New Roman"/>
          <w:sz w:val="24"/>
          <w:szCs w:val="24"/>
        </w:rPr>
        <w:t xml:space="preserve"> Агентом</w:t>
      </w:r>
      <w:r w:rsidRPr="00CA6F7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в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следующем</w:t>
      </w:r>
      <w:r w:rsidRPr="00CA6F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порядке:</w:t>
      </w:r>
    </w:p>
    <w:p w14:paraId="0DA272F8" w14:textId="052FB5E1" w:rsidR="00FF1A91" w:rsidRPr="00CA6F77" w:rsidRDefault="00F81F78" w:rsidP="00681549">
      <w:pPr>
        <w:pStyle w:val="a3"/>
        <w:widowControl/>
        <w:tabs>
          <w:tab w:val="left" w:pos="993"/>
        </w:tabs>
        <w:adjustRightInd w:val="0"/>
        <w:ind w:left="1134" w:right="645" w:hanging="425"/>
        <w:jc w:val="both"/>
        <w:rPr>
          <w:rFonts w:ascii="Times New Roman" w:hAnsi="Times New Roman" w:cs="Times New Roman"/>
          <w:sz w:val="24"/>
          <w:szCs w:val="24"/>
        </w:rPr>
      </w:pPr>
      <w:r w:rsidRPr="00CA6F77">
        <w:rPr>
          <w:rFonts w:ascii="Times New Roman" w:hAnsi="Times New Roman" w:cs="Times New Roman"/>
          <w:sz w:val="24"/>
          <w:szCs w:val="24"/>
        </w:rPr>
        <w:t xml:space="preserve">  </w:t>
      </w:r>
      <w:r w:rsidR="00FF1A91" w:rsidRPr="00CA6F77">
        <w:rPr>
          <w:rFonts w:ascii="Times New Roman" w:hAnsi="Times New Roman" w:cs="Times New Roman"/>
          <w:sz w:val="24"/>
          <w:szCs w:val="24"/>
        </w:rPr>
        <w:t>-</w:t>
      </w:r>
      <w:r w:rsidR="00FF1A91"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ab/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ab/>
      </w:r>
      <w:r w:rsidR="00CA6F77" w:rsidRPr="00CA6F77">
        <w:rPr>
          <w:rFonts w:ascii="Times New Roman" w:hAnsi="Times New Roman" w:cs="Times New Roman"/>
          <w:sz w:val="24"/>
          <w:szCs w:val="24"/>
        </w:rPr>
        <w:t>Агент</w:t>
      </w:r>
      <w:r w:rsidR="00FF1A91"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FF1A91" w:rsidRPr="00CA6F77">
        <w:rPr>
          <w:rFonts w:ascii="Times New Roman" w:hAnsi="Times New Roman" w:cs="Times New Roman"/>
          <w:sz w:val="24"/>
          <w:szCs w:val="24"/>
        </w:rPr>
        <w:t>обращается</w:t>
      </w:r>
      <w:r w:rsidR="00FF1A91"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FF1A91" w:rsidRPr="00CA6F77">
        <w:rPr>
          <w:rFonts w:ascii="Times New Roman" w:hAnsi="Times New Roman" w:cs="Times New Roman"/>
          <w:sz w:val="24"/>
          <w:szCs w:val="24"/>
        </w:rPr>
        <w:t>в</w:t>
      </w:r>
      <w:r w:rsidR="00FF1A91"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FF1A91" w:rsidRPr="00CA6F77">
        <w:rPr>
          <w:rFonts w:ascii="Times New Roman" w:hAnsi="Times New Roman" w:cs="Times New Roman"/>
          <w:sz w:val="24"/>
          <w:szCs w:val="24"/>
        </w:rPr>
        <w:t>службу</w:t>
      </w:r>
      <w:r w:rsidR="00FF1A91"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FF1A91" w:rsidRPr="00CA6F77">
        <w:rPr>
          <w:rFonts w:ascii="Times New Roman" w:hAnsi="Times New Roman" w:cs="Times New Roman"/>
          <w:sz w:val="24"/>
          <w:szCs w:val="24"/>
        </w:rPr>
        <w:t>поддержки</w:t>
      </w:r>
      <w:r w:rsidR="00FF1A91"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FF1A91" w:rsidRPr="00CA6F77">
        <w:rPr>
          <w:rFonts w:ascii="Times New Roman" w:hAnsi="Times New Roman" w:cs="Times New Roman"/>
          <w:sz w:val="24"/>
          <w:szCs w:val="24"/>
        </w:rPr>
        <w:t>пользователей</w:t>
      </w:r>
      <w:r w:rsidR="00FF1A91"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CA6F77" w:rsidRPr="00CA6F77">
        <w:rPr>
          <w:rFonts w:ascii="Times New Roman" w:hAnsi="Times New Roman" w:cs="Times New Roman"/>
          <w:sz w:val="24"/>
          <w:szCs w:val="24"/>
        </w:rPr>
        <w:t>МФО</w:t>
      </w:r>
      <w:r w:rsidR="00FF1A91"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FF1A91" w:rsidRPr="00CA6F77">
        <w:rPr>
          <w:rFonts w:ascii="Times New Roman" w:hAnsi="Times New Roman" w:cs="Times New Roman"/>
          <w:sz w:val="24"/>
          <w:szCs w:val="24"/>
        </w:rPr>
        <w:t>посредством</w:t>
      </w:r>
      <w:r w:rsidR="00FF1A91"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FF1A91" w:rsidRPr="00CA6F77">
        <w:rPr>
          <w:rFonts w:ascii="Times New Roman" w:hAnsi="Times New Roman" w:cs="Times New Roman"/>
          <w:sz w:val="24"/>
          <w:szCs w:val="24"/>
        </w:rPr>
        <w:t>чата</w:t>
      </w:r>
      <w:r w:rsidR="00FF1A91"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FF1A91" w:rsidRPr="00CA6F77">
        <w:rPr>
          <w:rFonts w:ascii="Times New Roman" w:hAnsi="Times New Roman" w:cs="Times New Roman"/>
          <w:sz w:val="24"/>
          <w:szCs w:val="24"/>
        </w:rPr>
        <w:t>в</w:t>
      </w:r>
      <w:r w:rsidR="00FF1A91"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FF1A91" w:rsidRPr="00CA6F77">
        <w:rPr>
          <w:rFonts w:ascii="Times New Roman" w:hAnsi="Times New Roman" w:cs="Times New Roman"/>
          <w:sz w:val="24"/>
          <w:szCs w:val="24"/>
        </w:rPr>
        <w:t>Приложении</w:t>
      </w:r>
      <w:r w:rsidR="00FF1A91" w:rsidRPr="00CA6F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FF1A91" w:rsidRPr="00CA6F77">
        <w:rPr>
          <w:rFonts w:ascii="Times New Roman" w:hAnsi="Times New Roman" w:cs="Times New Roman"/>
          <w:sz w:val="24"/>
          <w:szCs w:val="24"/>
        </w:rPr>
        <w:t>или</w:t>
      </w:r>
      <w:r w:rsidR="00FF1A91" w:rsidRPr="00CA6F7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FF1A91" w:rsidRPr="00CA6F77">
        <w:rPr>
          <w:rFonts w:ascii="Times New Roman" w:hAnsi="Times New Roman" w:cs="Times New Roman"/>
          <w:sz w:val="24"/>
          <w:szCs w:val="24"/>
        </w:rPr>
        <w:t>направляет</w:t>
      </w:r>
      <w:r w:rsidR="00FF1A91" w:rsidRPr="00CA6F7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FF1A91" w:rsidRPr="00CA6F77">
        <w:rPr>
          <w:rFonts w:ascii="Times New Roman" w:hAnsi="Times New Roman" w:cs="Times New Roman"/>
          <w:sz w:val="24"/>
          <w:szCs w:val="24"/>
        </w:rPr>
        <w:t>обращение</w:t>
      </w:r>
      <w:r w:rsidR="00FF1A91" w:rsidRPr="00CA6F7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FF1A91" w:rsidRPr="00CA6F77">
        <w:rPr>
          <w:rFonts w:ascii="Times New Roman" w:hAnsi="Times New Roman" w:cs="Times New Roman"/>
          <w:sz w:val="24"/>
          <w:szCs w:val="24"/>
        </w:rPr>
        <w:t>на</w:t>
      </w:r>
      <w:r w:rsidR="00FF1A91" w:rsidRPr="00CA6F7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FF1A91" w:rsidRPr="00CA6F77">
        <w:rPr>
          <w:rFonts w:ascii="Times New Roman" w:hAnsi="Times New Roman" w:cs="Times New Roman"/>
          <w:sz w:val="24"/>
          <w:szCs w:val="24"/>
        </w:rPr>
        <w:t>электронный</w:t>
      </w:r>
      <w:r w:rsidR="00FF1A91" w:rsidRPr="00CA6F7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FF1A91" w:rsidRPr="00CA6F77">
        <w:rPr>
          <w:rFonts w:ascii="Times New Roman" w:hAnsi="Times New Roman" w:cs="Times New Roman"/>
          <w:sz w:val="24"/>
          <w:szCs w:val="24"/>
        </w:rPr>
        <w:t>адрес</w:t>
      </w:r>
      <w:r w:rsidR="00FF1A91" w:rsidRPr="00CA6F7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CA6F77" w:rsidRPr="00CA6F77">
        <w:rPr>
          <w:rFonts w:ascii="Times New Roman" w:hAnsi="Times New Roman" w:cs="Times New Roman"/>
          <w:sz w:val="24"/>
          <w:szCs w:val="24"/>
        </w:rPr>
        <w:t>МФО</w:t>
      </w:r>
      <w:r w:rsidR="00FF1A91" w:rsidRPr="00CA6F77">
        <w:rPr>
          <w:rFonts w:ascii="Times New Roman" w:hAnsi="Times New Roman" w:cs="Times New Roman"/>
          <w:color w:val="0000FF"/>
          <w:spacing w:val="3"/>
          <w:sz w:val="24"/>
          <w:szCs w:val="24"/>
        </w:rPr>
        <w:t xml:space="preserve"> </w:t>
      </w:r>
      <w:hyperlink r:id="rId6">
        <w:r w:rsidR="00CA6F77" w:rsidRPr="00CA6F77">
          <w:rPr>
            <w:rFonts w:ascii="Times New Roman" w:hAnsi="Times New Roman" w:cs="Times New Roman"/>
            <w:color w:val="0000FF"/>
            <w:sz w:val="24"/>
            <w:szCs w:val="24"/>
            <w:u w:val="single" w:color="0000FF"/>
          </w:rPr>
          <w:t>________________________</w:t>
        </w:r>
      </w:hyperlink>
      <w:r w:rsidR="00FF1A91" w:rsidRPr="00CA6F77">
        <w:rPr>
          <w:rFonts w:ascii="Times New Roman" w:hAnsi="Times New Roman" w:cs="Times New Roman"/>
          <w:sz w:val="24"/>
          <w:szCs w:val="24"/>
        </w:rPr>
        <w:t>;</w:t>
      </w:r>
    </w:p>
    <w:p w14:paraId="2C214E9D" w14:textId="1D9EB4A9" w:rsidR="00FF1A91" w:rsidRDefault="00FF1A91" w:rsidP="00681549">
      <w:pPr>
        <w:pStyle w:val="a3"/>
        <w:numPr>
          <w:ilvl w:val="0"/>
          <w:numId w:val="17"/>
        </w:numPr>
        <w:tabs>
          <w:tab w:val="left" w:pos="1183"/>
        </w:tabs>
        <w:spacing w:before="14" w:line="276" w:lineRule="auto"/>
        <w:ind w:right="645" w:hanging="372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A6F77">
        <w:rPr>
          <w:rFonts w:ascii="Times New Roman" w:hAnsi="Times New Roman" w:cs="Times New Roman"/>
          <w:sz w:val="24"/>
          <w:szCs w:val="24"/>
        </w:rPr>
        <w:t xml:space="preserve">После получения обращения </w:t>
      </w:r>
      <w:r w:rsidR="00CA6F77" w:rsidRPr="00CA6F77">
        <w:rPr>
          <w:rFonts w:ascii="Times New Roman" w:hAnsi="Times New Roman" w:cs="Times New Roman"/>
          <w:sz w:val="24"/>
          <w:szCs w:val="24"/>
        </w:rPr>
        <w:t>Агента,</w:t>
      </w:r>
      <w:r w:rsidRPr="00CA6F77">
        <w:rPr>
          <w:rFonts w:ascii="Times New Roman" w:hAnsi="Times New Roman" w:cs="Times New Roman"/>
          <w:sz w:val="24"/>
          <w:szCs w:val="24"/>
        </w:rPr>
        <w:t xml:space="preserve"> </w:t>
      </w:r>
      <w:r w:rsidR="00CA6F77" w:rsidRPr="00CA6F77">
        <w:rPr>
          <w:rFonts w:ascii="Times New Roman" w:hAnsi="Times New Roman" w:cs="Times New Roman"/>
          <w:sz w:val="24"/>
          <w:szCs w:val="24"/>
        </w:rPr>
        <w:t>работники МФО</w:t>
      </w:r>
      <w:r w:rsidRPr="00CA6F77">
        <w:rPr>
          <w:rFonts w:ascii="Times New Roman" w:hAnsi="Times New Roman" w:cs="Times New Roman"/>
          <w:sz w:val="24"/>
          <w:szCs w:val="24"/>
        </w:rPr>
        <w:t xml:space="preserve"> направля</w:t>
      </w:r>
      <w:r w:rsidR="00CA6F77" w:rsidRPr="00CA6F77">
        <w:rPr>
          <w:rFonts w:ascii="Times New Roman" w:hAnsi="Times New Roman" w:cs="Times New Roman"/>
          <w:sz w:val="24"/>
          <w:szCs w:val="24"/>
        </w:rPr>
        <w:t>ются</w:t>
      </w:r>
      <w:r w:rsidRPr="00CA6F77">
        <w:rPr>
          <w:rFonts w:ascii="Times New Roman" w:hAnsi="Times New Roman" w:cs="Times New Roman"/>
          <w:sz w:val="24"/>
          <w:szCs w:val="24"/>
        </w:rPr>
        <w:t xml:space="preserve"> </w:t>
      </w:r>
      <w:r w:rsidR="00CA6F77" w:rsidRPr="00CA6F77">
        <w:rPr>
          <w:rFonts w:ascii="Times New Roman" w:hAnsi="Times New Roman" w:cs="Times New Roman"/>
          <w:sz w:val="24"/>
          <w:szCs w:val="24"/>
        </w:rPr>
        <w:t>к Агенту</w:t>
      </w:r>
      <w:r w:rsidRPr="00CA6F77">
        <w:rPr>
          <w:rFonts w:ascii="Times New Roman" w:hAnsi="Times New Roman" w:cs="Times New Roman"/>
          <w:sz w:val="24"/>
          <w:szCs w:val="24"/>
        </w:rPr>
        <w:t xml:space="preserve"> </w:t>
      </w:r>
      <w:r w:rsidR="00CA6F77" w:rsidRPr="00CA6F77">
        <w:rPr>
          <w:rFonts w:ascii="Times New Roman" w:hAnsi="Times New Roman" w:cs="Times New Roman"/>
          <w:sz w:val="24"/>
          <w:szCs w:val="24"/>
        </w:rPr>
        <w:t xml:space="preserve">для изъятия </w:t>
      </w:r>
      <w:r w:rsidRPr="00CA6F77">
        <w:rPr>
          <w:rFonts w:ascii="Times New Roman" w:hAnsi="Times New Roman" w:cs="Times New Roman"/>
          <w:sz w:val="24"/>
          <w:szCs w:val="24"/>
        </w:rPr>
        <w:t xml:space="preserve">остатка </w:t>
      </w:r>
      <w:r w:rsidR="00CA6F77" w:rsidRPr="00CA6F77">
        <w:rPr>
          <w:rFonts w:ascii="Times New Roman" w:hAnsi="Times New Roman" w:cs="Times New Roman"/>
          <w:sz w:val="24"/>
          <w:szCs w:val="24"/>
        </w:rPr>
        <w:t>наличных</w:t>
      </w:r>
      <w:r w:rsidRPr="00CA6F77">
        <w:rPr>
          <w:rFonts w:ascii="Times New Roman" w:hAnsi="Times New Roman" w:cs="Times New Roman"/>
          <w:sz w:val="24"/>
          <w:szCs w:val="24"/>
        </w:rPr>
        <w:t xml:space="preserve"> денежных средств</w:t>
      </w:r>
      <w:r w:rsidR="00CA6F77" w:rsidRPr="00CA6F77">
        <w:rPr>
          <w:rFonts w:ascii="Times New Roman" w:hAnsi="Times New Roman" w:cs="Times New Roman"/>
          <w:sz w:val="24"/>
          <w:szCs w:val="24"/>
        </w:rPr>
        <w:t xml:space="preserve"> из кассы Агента</w:t>
      </w:r>
      <w:r w:rsidRPr="00CA6F77">
        <w:rPr>
          <w:rFonts w:ascii="Times New Roman" w:hAnsi="Times New Roman" w:cs="Times New Roman"/>
          <w:sz w:val="24"/>
          <w:szCs w:val="24"/>
        </w:rPr>
        <w:t xml:space="preserve">. Возврат остатка </w:t>
      </w:r>
      <w:r w:rsidR="00CA6F77" w:rsidRPr="00CA6F77">
        <w:rPr>
          <w:rFonts w:ascii="Times New Roman" w:hAnsi="Times New Roman" w:cs="Times New Roman"/>
          <w:sz w:val="24"/>
          <w:szCs w:val="24"/>
        </w:rPr>
        <w:t>наличных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денежных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средств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6F77">
        <w:rPr>
          <w:rFonts w:ascii="Times New Roman" w:hAnsi="Times New Roman" w:cs="Times New Roman"/>
          <w:sz w:val="24"/>
          <w:szCs w:val="24"/>
        </w:rPr>
        <w:t>осуществляется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CA6F77" w:rsidRPr="00CA6F77">
        <w:rPr>
          <w:rFonts w:ascii="Times New Roman" w:hAnsi="Times New Roman" w:cs="Times New Roman"/>
          <w:sz w:val="24"/>
          <w:szCs w:val="24"/>
        </w:rPr>
        <w:t>Агентом</w:t>
      </w:r>
      <w:r w:rsidRPr="00CA6F7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CA6F77" w:rsidRPr="00CA6F77">
        <w:rPr>
          <w:rFonts w:ascii="Times New Roman" w:hAnsi="Times New Roman" w:cs="Times New Roman"/>
          <w:sz w:val="24"/>
          <w:szCs w:val="24"/>
        </w:rPr>
        <w:t>Актом-приема передачи денежных средств.</w:t>
      </w:r>
    </w:p>
    <w:p w14:paraId="6C8575F5" w14:textId="54EDF8B3" w:rsidR="00681549" w:rsidRDefault="00681549" w:rsidP="00681549">
      <w:pPr>
        <w:pStyle w:val="a3"/>
        <w:numPr>
          <w:ilvl w:val="0"/>
          <w:numId w:val="17"/>
        </w:numPr>
        <w:tabs>
          <w:tab w:val="left" w:pos="1183"/>
        </w:tabs>
        <w:spacing w:before="14" w:line="276" w:lineRule="auto"/>
        <w:ind w:right="645" w:hanging="372"/>
        <w:contextualSpacing w:val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81549">
        <w:rPr>
          <w:rFonts w:ascii="Times New Roman" w:hAnsi="Times New Roman" w:cs="Times New Roman"/>
          <w:b/>
          <w:sz w:val="24"/>
          <w:szCs w:val="24"/>
        </w:rPr>
        <w:t xml:space="preserve">12. Реквизиты </w:t>
      </w:r>
    </w:p>
    <w:p w14:paraId="0D970377" w14:textId="77777777" w:rsidR="00681549" w:rsidRPr="00681549" w:rsidRDefault="00681549" w:rsidP="00681549">
      <w:pPr>
        <w:pStyle w:val="a3"/>
        <w:numPr>
          <w:ilvl w:val="0"/>
          <w:numId w:val="17"/>
        </w:numPr>
        <w:tabs>
          <w:tab w:val="left" w:pos="1183"/>
        </w:tabs>
        <w:spacing w:before="14" w:line="276" w:lineRule="auto"/>
        <w:ind w:right="645" w:hanging="372"/>
        <w:contextualSpacing w:val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681549" w:rsidRPr="00070D03" w14:paraId="4148B6EF" w14:textId="77777777" w:rsidTr="005C75C7">
        <w:tc>
          <w:tcPr>
            <w:tcW w:w="4813" w:type="dxa"/>
          </w:tcPr>
          <w:p w14:paraId="7FA1ACD7" w14:textId="77777777" w:rsidR="00681549" w:rsidRPr="00070D03" w:rsidRDefault="00681549" w:rsidP="005C75C7">
            <w:pPr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bookmarkStart w:id="4" w:name="_Hlk34830912"/>
            <w:r w:rsidRPr="00070D0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МФО: </w:t>
            </w:r>
          </w:p>
          <w:p w14:paraId="7870BF18" w14:textId="77777777" w:rsidR="00681549" w:rsidRPr="00070D03" w:rsidRDefault="00681549" w:rsidP="005C75C7">
            <w:pPr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070D0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ТОО Микрофинансовая организация "Взаймы"</w:t>
            </w:r>
          </w:p>
          <w:p w14:paraId="185FF9D3" w14:textId="77777777" w:rsidR="00681549" w:rsidRPr="00070D03" w:rsidRDefault="00681549" w:rsidP="005C75C7">
            <w:pPr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070D0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БИН 180840003947</w:t>
            </w:r>
          </w:p>
          <w:p w14:paraId="34FFE21A" w14:textId="77777777" w:rsidR="00681549" w:rsidRPr="00070D03" w:rsidRDefault="00681549" w:rsidP="005C75C7">
            <w:pPr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070D0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Юр.адрес: 050016, Республика Казахстан, г. Алматы, ул. Кунаева,  21б</w:t>
            </w:r>
          </w:p>
          <w:p w14:paraId="5791E01A" w14:textId="77777777" w:rsidR="00681549" w:rsidRPr="00070D03" w:rsidRDefault="00681549" w:rsidP="005C75C7">
            <w:pPr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070D0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БИК KZ6982111L4C10000001</w:t>
            </w:r>
          </w:p>
          <w:p w14:paraId="124F2B6D" w14:textId="77777777" w:rsidR="00681549" w:rsidRPr="00070D03" w:rsidRDefault="00681549" w:rsidP="005C75C7">
            <w:pPr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070D0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АО "Bank RBK"</w:t>
            </w:r>
          </w:p>
          <w:p w14:paraId="0241B03F" w14:textId="77777777" w:rsidR="00681549" w:rsidRPr="00070D03" w:rsidRDefault="00681549" w:rsidP="005C75C7">
            <w:pPr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070D0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БИК  KINCKZKA</w:t>
            </w:r>
          </w:p>
          <w:p w14:paraId="2D13047B" w14:textId="77777777" w:rsidR="00681549" w:rsidRPr="00070D03" w:rsidRDefault="00681549" w:rsidP="005C75C7">
            <w:pPr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</w:p>
          <w:p w14:paraId="4D9FA0E0" w14:textId="77777777" w:rsidR="00681549" w:rsidRPr="00070D03" w:rsidRDefault="00681549" w:rsidP="005C75C7">
            <w:pPr>
              <w:tabs>
                <w:tab w:val="left" w:pos="426"/>
                <w:tab w:val="left" w:pos="567"/>
              </w:tabs>
              <w:adjustRightInd w:val="0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070D0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Исполнительный Директор</w:t>
            </w:r>
          </w:p>
          <w:p w14:paraId="7FEB9912" w14:textId="77777777" w:rsidR="00681549" w:rsidRPr="00070D03" w:rsidRDefault="00681549" w:rsidP="005C75C7">
            <w:pPr>
              <w:tabs>
                <w:tab w:val="left" w:pos="426"/>
                <w:tab w:val="left" w:pos="567"/>
              </w:tabs>
              <w:adjustRightInd w:val="0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070D0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Новицкий Алексей Олегнович</w:t>
            </w:r>
          </w:p>
          <w:p w14:paraId="0C5C56BB" w14:textId="77777777" w:rsidR="00681549" w:rsidRPr="00070D03" w:rsidRDefault="00681549" w:rsidP="005C75C7">
            <w:pPr>
              <w:tabs>
                <w:tab w:val="left" w:pos="426"/>
                <w:tab w:val="left" w:pos="567"/>
              </w:tabs>
              <w:adjustRightInd w:val="0"/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  <w:lang w:eastAsia="ru-RU"/>
              </w:rPr>
            </w:pPr>
            <w:r w:rsidRPr="00070D0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__________________________</w:t>
            </w:r>
          </w:p>
        </w:tc>
        <w:tc>
          <w:tcPr>
            <w:tcW w:w="4814" w:type="dxa"/>
          </w:tcPr>
          <w:p w14:paraId="2B5D9C7A" w14:textId="77777777" w:rsidR="00681549" w:rsidRPr="00070D03" w:rsidRDefault="00681549" w:rsidP="00681549">
            <w:pP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  <w:lang w:eastAsia="ru-RU"/>
              </w:rPr>
            </w:pPr>
          </w:p>
        </w:tc>
      </w:tr>
      <w:bookmarkEnd w:id="4"/>
    </w:tbl>
    <w:p w14:paraId="7D960744" w14:textId="77777777" w:rsidR="00681549" w:rsidRPr="00CA6F77" w:rsidRDefault="00681549" w:rsidP="00681549">
      <w:pPr>
        <w:pStyle w:val="a3"/>
        <w:numPr>
          <w:ilvl w:val="0"/>
          <w:numId w:val="17"/>
        </w:numPr>
        <w:tabs>
          <w:tab w:val="left" w:pos="1183"/>
        </w:tabs>
        <w:spacing w:before="14" w:line="276" w:lineRule="auto"/>
        <w:ind w:right="645" w:hanging="372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295BD191" w14:textId="7E2A5453" w:rsidR="00FF1A91" w:rsidRPr="00CA6F77" w:rsidRDefault="00FF1A91" w:rsidP="00FF1A91">
      <w:pPr>
        <w:pStyle w:val="a6"/>
        <w:ind w:left="142" w:right="567"/>
        <w:jc w:val="both"/>
        <w:rPr>
          <w:rFonts w:ascii="Times New Roman" w:hAnsi="Times New Roman" w:cs="Times New Roman"/>
          <w:sz w:val="24"/>
          <w:szCs w:val="24"/>
        </w:rPr>
      </w:pPr>
    </w:p>
    <w:p w14:paraId="0DC3683F" w14:textId="77777777" w:rsidR="00C30F32" w:rsidRPr="00CA6F77" w:rsidRDefault="00C30F32" w:rsidP="00C30F32">
      <w:pPr>
        <w:pStyle w:val="a3"/>
        <w:widowControl/>
        <w:shd w:val="clear" w:color="auto" w:fill="FFFFFF"/>
        <w:tabs>
          <w:tab w:val="left" w:pos="142"/>
        </w:tabs>
        <w:autoSpaceDE/>
        <w:autoSpaceDN/>
        <w:ind w:left="142" w:right="567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29476E79" w14:textId="77777777" w:rsidR="00E7331F" w:rsidRPr="00CA6F77" w:rsidRDefault="00E7331F" w:rsidP="00E7331F">
      <w:pPr>
        <w:pStyle w:val="a3"/>
        <w:widowControl/>
        <w:tabs>
          <w:tab w:val="left" w:pos="426"/>
        </w:tabs>
        <w:adjustRightInd w:val="0"/>
        <w:ind w:left="0"/>
        <w:jc w:val="both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single"/>
          <w:lang w:eastAsia="ru-RU"/>
        </w:rPr>
      </w:pPr>
    </w:p>
    <w:sectPr w:rsidR="00E7331F" w:rsidRPr="00CA6F77" w:rsidSect="00CA6F77">
      <w:pgSz w:w="11910" w:h="16840"/>
      <w:pgMar w:top="709" w:right="570" w:bottom="1200" w:left="1134" w:header="751" w:footer="963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209F"/>
    <w:multiLevelType w:val="multilevel"/>
    <w:tmpl w:val="5986D05A"/>
    <w:lvl w:ilvl="0">
      <w:start w:val="6"/>
      <w:numFmt w:val="none"/>
      <w:lvlText w:val="9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1.2."/>
      <w:lvlJc w:val="left"/>
      <w:pPr>
        <w:ind w:left="644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1" w15:restartNumberingAfterBreak="0">
    <w:nsid w:val="063E1BA6"/>
    <w:multiLevelType w:val="multilevel"/>
    <w:tmpl w:val="BB9E5416"/>
    <w:lvl w:ilvl="0">
      <w:start w:val="8"/>
      <w:numFmt w:val="decimal"/>
      <w:lvlText w:val="%1"/>
      <w:lvlJc w:val="left"/>
      <w:pPr>
        <w:ind w:left="683" w:hanging="56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83" w:hanging="567"/>
      </w:pPr>
      <w:rPr>
        <w:rFonts w:ascii="Times New Roman" w:eastAsia="Arial" w:hAnsi="Times New Roman" w:cs="Times New Roman" w:hint="default"/>
        <w:b/>
        <w:bCs w:val="0"/>
        <w:i w:val="0"/>
        <w:iCs w:val="0"/>
        <w:spacing w:val="-1"/>
        <w:w w:val="99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683" w:hanging="567"/>
      </w:pPr>
      <w:rPr>
        <w:rFonts w:ascii="Times New Roman" w:eastAsia="Arial" w:hAnsi="Times New Roman" w:cs="Times New Roman" w:hint="default"/>
        <w:b/>
        <w:bCs w:val="0"/>
        <w:i w:val="0"/>
        <w:iCs w:val="0"/>
        <w:spacing w:val="-1"/>
        <w:w w:val="99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687" w:hanging="56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90" w:hanging="5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93" w:hanging="5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95" w:hanging="5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98" w:hanging="5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01" w:hanging="567"/>
      </w:pPr>
      <w:rPr>
        <w:rFonts w:hint="default"/>
        <w:lang w:val="ru-RU" w:eastAsia="en-US" w:bidi="ar-SA"/>
      </w:rPr>
    </w:lvl>
  </w:abstractNum>
  <w:abstractNum w:abstractNumId="2" w15:restartNumberingAfterBreak="0">
    <w:nsid w:val="0D9E1F8F"/>
    <w:multiLevelType w:val="hybridMultilevel"/>
    <w:tmpl w:val="E5FCA832"/>
    <w:lvl w:ilvl="0" w:tplc="1E560BCA">
      <w:numFmt w:val="bullet"/>
      <w:lvlText w:val=""/>
      <w:lvlJc w:val="left"/>
      <w:pPr>
        <w:ind w:left="969" w:hanging="286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1" w:tplc="C0922F6A">
      <w:numFmt w:val="bullet"/>
      <w:lvlText w:val="•"/>
      <w:lvlJc w:val="left"/>
      <w:pPr>
        <w:ind w:left="1934" w:hanging="286"/>
      </w:pPr>
      <w:rPr>
        <w:rFonts w:hint="default"/>
        <w:lang w:val="ru-RU" w:eastAsia="en-US" w:bidi="ar-SA"/>
      </w:rPr>
    </w:lvl>
    <w:lvl w:ilvl="2" w:tplc="4FE6B8E8">
      <w:numFmt w:val="bullet"/>
      <w:lvlText w:val="•"/>
      <w:lvlJc w:val="left"/>
      <w:pPr>
        <w:ind w:left="2909" w:hanging="286"/>
      </w:pPr>
      <w:rPr>
        <w:rFonts w:hint="default"/>
        <w:lang w:val="ru-RU" w:eastAsia="en-US" w:bidi="ar-SA"/>
      </w:rPr>
    </w:lvl>
    <w:lvl w:ilvl="3" w:tplc="15D85280">
      <w:numFmt w:val="bullet"/>
      <w:lvlText w:val="•"/>
      <w:lvlJc w:val="left"/>
      <w:pPr>
        <w:ind w:left="3883" w:hanging="286"/>
      </w:pPr>
      <w:rPr>
        <w:rFonts w:hint="default"/>
        <w:lang w:val="ru-RU" w:eastAsia="en-US" w:bidi="ar-SA"/>
      </w:rPr>
    </w:lvl>
    <w:lvl w:ilvl="4" w:tplc="8DEACB84">
      <w:numFmt w:val="bullet"/>
      <w:lvlText w:val="•"/>
      <w:lvlJc w:val="left"/>
      <w:pPr>
        <w:ind w:left="4858" w:hanging="286"/>
      </w:pPr>
      <w:rPr>
        <w:rFonts w:hint="default"/>
        <w:lang w:val="ru-RU" w:eastAsia="en-US" w:bidi="ar-SA"/>
      </w:rPr>
    </w:lvl>
    <w:lvl w:ilvl="5" w:tplc="451E08C2">
      <w:numFmt w:val="bullet"/>
      <w:lvlText w:val="•"/>
      <w:lvlJc w:val="left"/>
      <w:pPr>
        <w:ind w:left="5833" w:hanging="286"/>
      </w:pPr>
      <w:rPr>
        <w:rFonts w:hint="default"/>
        <w:lang w:val="ru-RU" w:eastAsia="en-US" w:bidi="ar-SA"/>
      </w:rPr>
    </w:lvl>
    <w:lvl w:ilvl="6" w:tplc="77AA2510">
      <w:numFmt w:val="bullet"/>
      <w:lvlText w:val="•"/>
      <w:lvlJc w:val="left"/>
      <w:pPr>
        <w:ind w:left="6807" w:hanging="286"/>
      </w:pPr>
      <w:rPr>
        <w:rFonts w:hint="default"/>
        <w:lang w:val="ru-RU" w:eastAsia="en-US" w:bidi="ar-SA"/>
      </w:rPr>
    </w:lvl>
    <w:lvl w:ilvl="7" w:tplc="577ED12E">
      <w:numFmt w:val="bullet"/>
      <w:lvlText w:val="•"/>
      <w:lvlJc w:val="left"/>
      <w:pPr>
        <w:ind w:left="7782" w:hanging="286"/>
      </w:pPr>
      <w:rPr>
        <w:rFonts w:hint="default"/>
        <w:lang w:val="ru-RU" w:eastAsia="en-US" w:bidi="ar-SA"/>
      </w:rPr>
    </w:lvl>
    <w:lvl w:ilvl="8" w:tplc="47784346">
      <w:numFmt w:val="bullet"/>
      <w:lvlText w:val="•"/>
      <w:lvlJc w:val="left"/>
      <w:pPr>
        <w:ind w:left="8757" w:hanging="286"/>
      </w:pPr>
      <w:rPr>
        <w:rFonts w:hint="default"/>
        <w:lang w:val="ru-RU" w:eastAsia="en-US" w:bidi="ar-SA"/>
      </w:rPr>
    </w:lvl>
  </w:abstractNum>
  <w:abstractNum w:abstractNumId="3" w15:restartNumberingAfterBreak="0">
    <w:nsid w:val="1166178E"/>
    <w:multiLevelType w:val="hybridMultilevel"/>
    <w:tmpl w:val="ABDA457A"/>
    <w:lvl w:ilvl="0" w:tplc="04190001">
      <w:start w:val="1"/>
      <w:numFmt w:val="bullet"/>
      <w:lvlText w:val=""/>
      <w:lvlJc w:val="left"/>
      <w:pPr>
        <w:ind w:left="14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9" w:hanging="360"/>
      </w:pPr>
      <w:rPr>
        <w:rFonts w:ascii="Wingdings" w:hAnsi="Wingdings" w:hint="default"/>
      </w:rPr>
    </w:lvl>
  </w:abstractNum>
  <w:abstractNum w:abstractNumId="4" w15:restartNumberingAfterBreak="0">
    <w:nsid w:val="13E30FCC"/>
    <w:multiLevelType w:val="multilevel"/>
    <w:tmpl w:val="58F65A46"/>
    <w:lvl w:ilvl="0">
      <w:start w:val="6"/>
      <w:numFmt w:val="none"/>
      <w:lvlText w:val="9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1.5."/>
      <w:lvlJc w:val="left"/>
      <w:pPr>
        <w:ind w:left="644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5" w15:restartNumberingAfterBreak="0">
    <w:nsid w:val="1B2E7BDF"/>
    <w:multiLevelType w:val="hybridMultilevel"/>
    <w:tmpl w:val="E162F044"/>
    <w:lvl w:ilvl="0" w:tplc="1A186E70">
      <w:start w:val="1"/>
      <w:numFmt w:val="decimal"/>
      <w:lvlText w:val="9.%1."/>
      <w:lvlJc w:val="left"/>
      <w:pPr>
        <w:ind w:left="4276" w:hanging="360"/>
      </w:pPr>
      <w:rPr>
        <w:rFonts w:ascii="Times New Roman" w:eastAsia="Arial" w:hAnsi="Times New Roman" w:cs="Times New Roman" w:hint="default"/>
        <w:b/>
        <w:bCs/>
        <w:i w:val="0"/>
        <w:iCs w:val="0"/>
        <w:spacing w:val="-1"/>
        <w:w w:val="99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A1029F"/>
    <w:multiLevelType w:val="multilevel"/>
    <w:tmpl w:val="5FEECA6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0F3513B"/>
    <w:multiLevelType w:val="multilevel"/>
    <w:tmpl w:val="1C787AAA"/>
    <w:lvl w:ilvl="0">
      <w:start w:val="6"/>
      <w:numFmt w:val="none"/>
      <w:lvlText w:val="9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9.%2."/>
      <w:lvlJc w:val="left"/>
      <w:pPr>
        <w:ind w:left="644" w:hanging="360"/>
      </w:pPr>
      <w:rPr>
        <w:rFonts w:ascii="Times New Roman" w:eastAsia="Arial" w:hAnsi="Times New Roman" w:cs="Times New Roman" w:hint="default"/>
        <w:b/>
        <w:bCs/>
        <w:i w:val="0"/>
        <w:iCs w:val="0"/>
        <w:spacing w:val="-1"/>
        <w:w w:val="99"/>
        <w:sz w:val="24"/>
        <w:szCs w:val="24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8" w15:restartNumberingAfterBreak="0">
    <w:nsid w:val="25653C83"/>
    <w:multiLevelType w:val="multilevel"/>
    <w:tmpl w:val="92C63544"/>
    <w:lvl w:ilvl="0">
      <w:start w:val="3"/>
      <w:numFmt w:val="decimal"/>
      <w:lvlText w:val="%1"/>
      <w:lvlJc w:val="left"/>
      <w:pPr>
        <w:ind w:left="683" w:hanging="56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83" w:hanging="567"/>
      </w:pPr>
      <w:rPr>
        <w:rFonts w:hint="default"/>
        <w:b/>
        <w:spacing w:val="-1"/>
        <w:w w:val="99"/>
        <w:lang w:val="ru-RU" w:eastAsia="en-US" w:bidi="ar-SA"/>
      </w:rPr>
    </w:lvl>
    <w:lvl w:ilvl="2">
      <w:numFmt w:val="bullet"/>
      <w:lvlText w:val=""/>
      <w:lvlJc w:val="left"/>
      <w:pPr>
        <w:ind w:left="969" w:hanging="286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2563" w:hanging="28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26" w:hanging="28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89" w:hanging="28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53" w:hanging="28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16" w:hanging="28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79" w:hanging="286"/>
      </w:pPr>
      <w:rPr>
        <w:rFonts w:hint="default"/>
        <w:lang w:val="ru-RU" w:eastAsia="en-US" w:bidi="ar-SA"/>
      </w:rPr>
    </w:lvl>
  </w:abstractNum>
  <w:abstractNum w:abstractNumId="9" w15:restartNumberingAfterBreak="0">
    <w:nsid w:val="291E1468"/>
    <w:multiLevelType w:val="hybridMultilevel"/>
    <w:tmpl w:val="19D440FE"/>
    <w:lvl w:ilvl="0" w:tplc="45A4F8E0">
      <w:start w:val="5"/>
      <w:numFmt w:val="decimal"/>
      <w:lvlText w:val="%1."/>
      <w:lvlJc w:val="left"/>
      <w:pPr>
        <w:ind w:left="4272" w:hanging="356"/>
      </w:pPr>
      <w:rPr>
        <w:rFonts w:ascii="Times New Roman" w:eastAsia="Arial" w:hAnsi="Times New Roman" w:cs="Times New Roman" w:hint="default"/>
        <w:b/>
        <w:bCs/>
        <w:i w:val="0"/>
        <w:iCs w:val="0"/>
        <w:spacing w:val="-1"/>
        <w:w w:val="99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DF280F"/>
    <w:multiLevelType w:val="multilevel"/>
    <w:tmpl w:val="60F87646"/>
    <w:lvl w:ilvl="0">
      <w:start w:val="6"/>
      <w:numFmt w:val="decimal"/>
      <w:lvlText w:val="%1"/>
      <w:lvlJc w:val="left"/>
      <w:pPr>
        <w:ind w:left="683" w:hanging="567"/>
      </w:pPr>
      <w:rPr>
        <w:rFonts w:hint="default"/>
        <w:lang w:val="ru-RU" w:eastAsia="en-US" w:bidi="ar-SA"/>
      </w:rPr>
    </w:lvl>
    <w:lvl w:ilvl="1">
      <w:start w:val="1"/>
      <w:numFmt w:val="decimal"/>
      <w:lvlText w:val="5.%2."/>
      <w:lvlJc w:val="left"/>
      <w:pPr>
        <w:ind w:left="683" w:hanging="567"/>
      </w:pPr>
      <w:rPr>
        <w:rFonts w:ascii="Times New Roman" w:eastAsia="Arial" w:hAnsi="Times New Roman" w:cs="Times New Roman" w:hint="default"/>
        <w:b/>
        <w:bCs w:val="0"/>
        <w:i w:val="0"/>
        <w:iCs w:val="0"/>
        <w:spacing w:val="-1"/>
        <w:w w:val="99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683" w:hanging="567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3687" w:hanging="56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90" w:hanging="5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93" w:hanging="5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95" w:hanging="5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98" w:hanging="5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01" w:hanging="567"/>
      </w:pPr>
      <w:rPr>
        <w:rFonts w:hint="default"/>
        <w:lang w:val="ru-RU" w:eastAsia="en-US" w:bidi="ar-SA"/>
      </w:rPr>
    </w:lvl>
  </w:abstractNum>
  <w:abstractNum w:abstractNumId="11" w15:restartNumberingAfterBreak="0">
    <w:nsid w:val="31CC1015"/>
    <w:multiLevelType w:val="multilevel"/>
    <w:tmpl w:val="A93AA9CE"/>
    <w:lvl w:ilvl="0">
      <w:start w:val="1"/>
      <w:numFmt w:val="decimal"/>
      <w:lvlText w:val="%1"/>
      <w:lvlJc w:val="left"/>
      <w:pPr>
        <w:ind w:left="683" w:hanging="567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83" w:hanging="567"/>
      </w:pPr>
      <w:rPr>
        <w:rFonts w:ascii="Times New Roman" w:eastAsia="Arial" w:hAnsi="Times New Roman" w:cs="Times New Roman" w:hint="default"/>
        <w:b/>
        <w:bCs w:val="0"/>
        <w:i w:val="0"/>
        <w:iCs w:val="0"/>
        <w:spacing w:val="-1"/>
        <w:w w:val="99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197" w:hanging="72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3312" w:hanging="72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368" w:hanging="72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425" w:hanging="72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481" w:hanging="72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537" w:hanging="72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593" w:hanging="720"/>
      </w:pPr>
      <w:rPr>
        <w:lang w:val="ru-RU" w:eastAsia="en-US" w:bidi="ar-SA"/>
      </w:rPr>
    </w:lvl>
  </w:abstractNum>
  <w:abstractNum w:abstractNumId="12" w15:restartNumberingAfterBreak="0">
    <w:nsid w:val="33904CF9"/>
    <w:multiLevelType w:val="multilevel"/>
    <w:tmpl w:val="A2BA4ED4"/>
    <w:lvl w:ilvl="0">
      <w:start w:val="1"/>
      <w:numFmt w:val="none"/>
      <w:lvlText w:val="6."/>
      <w:lvlJc w:val="left"/>
      <w:pPr>
        <w:ind w:left="927" w:hanging="360"/>
      </w:pPr>
      <w:rPr>
        <w:rFonts w:hint="default"/>
        <w:b/>
        <w:bCs/>
      </w:rPr>
    </w:lvl>
    <w:lvl w:ilvl="1">
      <w:start w:val="1"/>
      <w:numFmt w:val="decimal"/>
      <w:isLgl/>
      <w:lvlText w:val="%16.%2."/>
      <w:lvlJc w:val="left"/>
      <w:pPr>
        <w:ind w:left="360" w:hanging="360"/>
      </w:pPr>
      <w:rPr>
        <w:rFonts w:hint="default"/>
        <w:b/>
        <w:bCs w:val="0"/>
      </w:rPr>
    </w:lvl>
    <w:lvl w:ilvl="2">
      <w:start w:val="1"/>
      <w:numFmt w:val="decimal"/>
      <w:isLgl/>
      <w:lvlText w:val="%16.%2.%3.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13" w15:restartNumberingAfterBreak="0">
    <w:nsid w:val="37E93554"/>
    <w:multiLevelType w:val="hybridMultilevel"/>
    <w:tmpl w:val="AB3CB850"/>
    <w:lvl w:ilvl="0" w:tplc="91501C78">
      <w:start w:val="8"/>
      <w:numFmt w:val="decimal"/>
      <w:lvlText w:val="%1."/>
      <w:lvlJc w:val="left"/>
      <w:pPr>
        <w:ind w:left="4272" w:hanging="356"/>
      </w:pPr>
      <w:rPr>
        <w:rFonts w:ascii="Times New Roman" w:eastAsia="Arial" w:hAnsi="Times New Roman" w:cs="Times New Roman" w:hint="default"/>
        <w:b/>
        <w:bCs/>
        <w:i w:val="0"/>
        <w:iCs w:val="0"/>
        <w:spacing w:val="-1"/>
        <w:w w:val="99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021D63"/>
    <w:multiLevelType w:val="multilevel"/>
    <w:tmpl w:val="197E5564"/>
    <w:lvl w:ilvl="0">
      <w:start w:val="6"/>
      <w:numFmt w:val="none"/>
      <w:lvlText w:val="9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1.%2."/>
      <w:lvlJc w:val="left"/>
      <w:pPr>
        <w:ind w:left="644" w:hanging="360"/>
      </w:pPr>
      <w:rPr>
        <w:rFonts w:ascii="Times New Roman" w:eastAsia="Arial" w:hAnsi="Times New Roman" w:cs="Times New Roman" w:hint="default"/>
        <w:b/>
        <w:bCs/>
        <w:i w:val="0"/>
        <w:iCs w:val="0"/>
        <w:spacing w:val="-1"/>
        <w:w w:val="99"/>
        <w:sz w:val="24"/>
        <w:szCs w:val="24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15" w15:restartNumberingAfterBreak="0">
    <w:nsid w:val="471A6333"/>
    <w:multiLevelType w:val="multilevel"/>
    <w:tmpl w:val="CFA8DB1C"/>
    <w:lvl w:ilvl="0">
      <w:start w:val="6"/>
      <w:numFmt w:val="none"/>
      <w:lvlText w:val="9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1.6."/>
      <w:lvlJc w:val="left"/>
      <w:pPr>
        <w:ind w:left="644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16" w15:restartNumberingAfterBreak="0">
    <w:nsid w:val="4FAF39F5"/>
    <w:multiLevelType w:val="hybridMultilevel"/>
    <w:tmpl w:val="7F2081EC"/>
    <w:lvl w:ilvl="0" w:tplc="884072C4">
      <w:start w:val="1"/>
      <w:numFmt w:val="decimal"/>
      <w:lvlText w:val="%1."/>
      <w:lvlJc w:val="left"/>
      <w:pPr>
        <w:ind w:left="4272" w:hanging="356"/>
      </w:pPr>
      <w:rPr>
        <w:rFonts w:ascii="Times New Roman" w:eastAsia="Arial" w:hAnsi="Times New Roman" w:cs="Times New Roman" w:hint="default"/>
        <w:b/>
        <w:bCs/>
        <w:i w:val="0"/>
        <w:iCs w:val="0"/>
        <w:spacing w:val="-1"/>
        <w:w w:val="99"/>
        <w:sz w:val="24"/>
        <w:szCs w:val="24"/>
        <w:lang w:val="ru-RU" w:eastAsia="en-US" w:bidi="ar-SA"/>
      </w:rPr>
    </w:lvl>
    <w:lvl w:ilvl="1" w:tplc="526086BC">
      <w:numFmt w:val="bullet"/>
      <w:lvlText w:val="•"/>
      <w:lvlJc w:val="left"/>
      <w:pPr>
        <w:ind w:left="4922" w:hanging="356"/>
      </w:pPr>
      <w:rPr>
        <w:lang w:val="ru-RU" w:eastAsia="en-US" w:bidi="ar-SA"/>
      </w:rPr>
    </w:lvl>
    <w:lvl w:ilvl="2" w:tplc="49FE000E">
      <w:numFmt w:val="bullet"/>
      <w:lvlText w:val="•"/>
      <w:lvlJc w:val="left"/>
      <w:pPr>
        <w:ind w:left="5565" w:hanging="356"/>
      </w:pPr>
      <w:rPr>
        <w:lang w:val="ru-RU" w:eastAsia="en-US" w:bidi="ar-SA"/>
      </w:rPr>
    </w:lvl>
    <w:lvl w:ilvl="3" w:tplc="638A1632">
      <w:numFmt w:val="bullet"/>
      <w:lvlText w:val="•"/>
      <w:lvlJc w:val="left"/>
      <w:pPr>
        <w:ind w:left="6207" w:hanging="356"/>
      </w:pPr>
      <w:rPr>
        <w:lang w:val="ru-RU" w:eastAsia="en-US" w:bidi="ar-SA"/>
      </w:rPr>
    </w:lvl>
    <w:lvl w:ilvl="4" w:tplc="E77AC04A">
      <w:numFmt w:val="bullet"/>
      <w:lvlText w:val="•"/>
      <w:lvlJc w:val="left"/>
      <w:pPr>
        <w:ind w:left="6850" w:hanging="356"/>
      </w:pPr>
      <w:rPr>
        <w:lang w:val="ru-RU" w:eastAsia="en-US" w:bidi="ar-SA"/>
      </w:rPr>
    </w:lvl>
    <w:lvl w:ilvl="5" w:tplc="825223E2">
      <w:numFmt w:val="bullet"/>
      <w:lvlText w:val="•"/>
      <w:lvlJc w:val="left"/>
      <w:pPr>
        <w:ind w:left="7493" w:hanging="356"/>
      </w:pPr>
      <w:rPr>
        <w:lang w:val="ru-RU" w:eastAsia="en-US" w:bidi="ar-SA"/>
      </w:rPr>
    </w:lvl>
    <w:lvl w:ilvl="6" w:tplc="051C67D2">
      <w:numFmt w:val="bullet"/>
      <w:lvlText w:val="•"/>
      <w:lvlJc w:val="left"/>
      <w:pPr>
        <w:ind w:left="8135" w:hanging="356"/>
      </w:pPr>
      <w:rPr>
        <w:lang w:val="ru-RU" w:eastAsia="en-US" w:bidi="ar-SA"/>
      </w:rPr>
    </w:lvl>
    <w:lvl w:ilvl="7" w:tplc="3EDCFA34">
      <w:numFmt w:val="bullet"/>
      <w:lvlText w:val="•"/>
      <w:lvlJc w:val="left"/>
      <w:pPr>
        <w:ind w:left="8778" w:hanging="356"/>
      </w:pPr>
      <w:rPr>
        <w:lang w:val="ru-RU" w:eastAsia="en-US" w:bidi="ar-SA"/>
      </w:rPr>
    </w:lvl>
    <w:lvl w:ilvl="8" w:tplc="1FBE06DE">
      <w:numFmt w:val="bullet"/>
      <w:lvlText w:val="•"/>
      <w:lvlJc w:val="left"/>
      <w:pPr>
        <w:ind w:left="9421" w:hanging="356"/>
      </w:pPr>
      <w:rPr>
        <w:lang w:val="ru-RU" w:eastAsia="en-US" w:bidi="ar-SA"/>
      </w:rPr>
    </w:lvl>
  </w:abstractNum>
  <w:abstractNum w:abstractNumId="17" w15:restartNumberingAfterBreak="0">
    <w:nsid w:val="531E7158"/>
    <w:multiLevelType w:val="multilevel"/>
    <w:tmpl w:val="EB721B46"/>
    <w:lvl w:ilvl="0">
      <w:start w:val="6"/>
      <w:numFmt w:val="none"/>
      <w:lvlText w:val="1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10.%2."/>
      <w:lvlJc w:val="left"/>
      <w:pPr>
        <w:ind w:left="644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18" w15:restartNumberingAfterBreak="0">
    <w:nsid w:val="5AD32952"/>
    <w:multiLevelType w:val="hybridMultilevel"/>
    <w:tmpl w:val="BD1EE0D6"/>
    <w:lvl w:ilvl="0" w:tplc="F3D257FA">
      <w:numFmt w:val="bullet"/>
      <w:lvlText w:val="-"/>
      <w:lvlJc w:val="left"/>
      <w:pPr>
        <w:ind w:left="1197" w:hanging="358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1" w:tplc="886E6CB0">
      <w:numFmt w:val="bullet"/>
      <w:lvlText w:val="•"/>
      <w:lvlJc w:val="left"/>
      <w:pPr>
        <w:ind w:left="2150" w:hanging="358"/>
      </w:pPr>
      <w:rPr>
        <w:rFonts w:hint="default"/>
        <w:lang w:val="ru-RU" w:eastAsia="en-US" w:bidi="ar-SA"/>
      </w:rPr>
    </w:lvl>
    <w:lvl w:ilvl="2" w:tplc="1BC0DA70">
      <w:numFmt w:val="bullet"/>
      <w:lvlText w:val="•"/>
      <w:lvlJc w:val="left"/>
      <w:pPr>
        <w:ind w:left="3101" w:hanging="358"/>
      </w:pPr>
      <w:rPr>
        <w:rFonts w:hint="default"/>
        <w:lang w:val="ru-RU" w:eastAsia="en-US" w:bidi="ar-SA"/>
      </w:rPr>
    </w:lvl>
    <w:lvl w:ilvl="3" w:tplc="7D3A82A0">
      <w:numFmt w:val="bullet"/>
      <w:lvlText w:val="•"/>
      <w:lvlJc w:val="left"/>
      <w:pPr>
        <w:ind w:left="4051" w:hanging="358"/>
      </w:pPr>
      <w:rPr>
        <w:rFonts w:hint="default"/>
        <w:lang w:val="ru-RU" w:eastAsia="en-US" w:bidi="ar-SA"/>
      </w:rPr>
    </w:lvl>
    <w:lvl w:ilvl="4" w:tplc="977CE8A6">
      <w:numFmt w:val="bullet"/>
      <w:lvlText w:val="•"/>
      <w:lvlJc w:val="left"/>
      <w:pPr>
        <w:ind w:left="5002" w:hanging="358"/>
      </w:pPr>
      <w:rPr>
        <w:rFonts w:hint="default"/>
        <w:lang w:val="ru-RU" w:eastAsia="en-US" w:bidi="ar-SA"/>
      </w:rPr>
    </w:lvl>
    <w:lvl w:ilvl="5" w:tplc="E89078A8">
      <w:numFmt w:val="bullet"/>
      <w:lvlText w:val="•"/>
      <w:lvlJc w:val="left"/>
      <w:pPr>
        <w:ind w:left="5953" w:hanging="358"/>
      </w:pPr>
      <w:rPr>
        <w:rFonts w:hint="default"/>
        <w:lang w:val="ru-RU" w:eastAsia="en-US" w:bidi="ar-SA"/>
      </w:rPr>
    </w:lvl>
    <w:lvl w:ilvl="6" w:tplc="430804AC">
      <w:numFmt w:val="bullet"/>
      <w:lvlText w:val="•"/>
      <w:lvlJc w:val="left"/>
      <w:pPr>
        <w:ind w:left="6903" w:hanging="358"/>
      </w:pPr>
      <w:rPr>
        <w:rFonts w:hint="default"/>
        <w:lang w:val="ru-RU" w:eastAsia="en-US" w:bidi="ar-SA"/>
      </w:rPr>
    </w:lvl>
    <w:lvl w:ilvl="7" w:tplc="827C304A">
      <w:numFmt w:val="bullet"/>
      <w:lvlText w:val="•"/>
      <w:lvlJc w:val="left"/>
      <w:pPr>
        <w:ind w:left="7854" w:hanging="358"/>
      </w:pPr>
      <w:rPr>
        <w:rFonts w:hint="default"/>
        <w:lang w:val="ru-RU" w:eastAsia="en-US" w:bidi="ar-SA"/>
      </w:rPr>
    </w:lvl>
    <w:lvl w:ilvl="8" w:tplc="EDDA6FD8">
      <w:numFmt w:val="bullet"/>
      <w:lvlText w:val="•"/>
      <w:lvlJc w:val="left"/>
      <w:pPr>
        <w:ind w:left="8805" w:hanging="358"/>
      </w:pPr>
      <w:rPr>
        <w:rFonts w:hint="default"/>
        <w:lang w:val="ru-RU" w:eastAsia="en-US" w:bidi="ar-SA"/>
      </w:rPr>
    </w:lvl>
  </w:abstractNum>
  <w:abstractNum w:abstractNumId="19" w15:restartNumberingAfterBreak="0">
    <w:nsid w:val="5C1849E3"/>
    <w:multiLevelType w:val="multilevel"/>
    <w:tmpl w:val="1C5656B0"/>
    <w:lvl w:ilvl="0">
      <w:start w:val="1"/>
      <w:numFmt w:val="none"/>
      <w:lvlText w:val="7."/>
      <w:lvlJc w:val="left"/>
      <w:pPr>
        <w:ind w:left="927" w:hanging="360"/>
      </w:pPr>
      <w:rPr>
        <w:rFonts w:hint="default"/>
        <w:b/>
        <w:bCs/>
      </w:rPr>
    </w:lvl>
    <w:lvl w:ilvl="1">
      <w:start w:val="1"/>
      <w:numFmt w:val="decimal"/>
      <w:isLgl/>
      <w:lvlText w:val="%17.%2."/>
      <w:lvlJc w:val="left"/>
      <w:pPr>
        <w:ind w:left="360" w:hanging="360"/>
      </w:pPr>
      <w:rPr>
        <w:rFonts w:hint="default"/>
        <w:b/>
        <w:bCs w:val="0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20" w15:restartNumberingAfterBreak="0">
    <w:nsid w:val="5EA10273"/>
    <w:multiLevelType w:val="hybridMultilevel"/>
    <w:tmpl w:val="492C6D0A"/>
    <w:lvl w:ilvl="0" w:tplc="AA62E1F8">
      <w:numFmt w:val="bullet"/>
      <w:lvlText w:val=""/>
      <w:lvlJc w:val="left"/>
      <w:pPr>
        <w:ind w:left="969" w:hanging="286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1" w:tplc="7F16D9D8">
      <w:numFmt w:val="bullet"/>
      <w:lvlText w:val="•"/>
      <w:lvlJc w:val="left"/>
      <w:pPr>
        <w:ind w:left="1934" w:hanging="286"/>
      </w:pPr>
      <w:rPr>
        <w:lang w:val="ru-RU" w:eastAsia="en-US" w:bidi="ar-SA"/>
      </w:rPr>
    </w:lvl>
    <w:lvl w:ilvl="2" w:tplc="BC687DD6">
      <w:numFmt w:val="bullet"/>
      <w:lvlText w:val="•"/>
      <w:lvlJc w:val="left"/>
      <w:pPr>
        <w:ind w:left="2909" w:hanging="286"/>
      </w:pPr>
      <w:rPr>
        <w:lang w:val="ru-RU" w:eastAsia="en-US" w:bidi="ar-SA"/>
      </w:rPr>
    </w:lvl>
    <w:lvl w:ilvl="3" w:tplc="E7D0A3EA">
      <w:numFmt w:val="bullet"/>
      <w:lvlText w:val="•"/>
      <w:lvlJc w:val="left"/>
      <w:pPr>
        <w:ind w:left="3883" w:hanging="286"/>
      </w:pPr>
      <w:rPr>
        <w:lang w:val="ru-RU" w:eastAsia="en-US" w:bidi="ar-SA"/>
      </w:rPr>
    </w:lvl>
    <w:lvl w:ilvl="4" w:tplc="D804B4DC">
      <w:numFmt w:val="bullet"/>
      <w:lvlText w:val="•"/>
      <w:lvlJc w:val="left"/>
      <w:pPr>
        <w:ind w:left="4858" w:hanging="286"/>
      </w:pPr>
      <w:rPr>
        <w:lang w:val="ru-RU" w:eastAsia="en-US" w:bidi="ar-SA"/>
      </w:rPr>
    </w:lvl>
    <w:lvl w:ilvl="5" w:tplc="1098DFBC">
      <w:numFmt w:val="bullet"/>
      <w:lvlText w:val="•"/>
      <w:lvlJc w:val="left"/>
      <w:pPr>
        <w:ind w:left="5833" w:hanging="286"/>
      </w:pPr>
      <w:rPr>
        <w:lang w:val="ru-RU" w:eastAsia="en-US" w:bidi="ar-SA"/>
      </w:rPr>
    </w:lvl>
    <w:lvl w:ilvl="6" w:tplc="CCD6E952">
      <w:numFmt w:val="bullet"/>
      <w:lvlText w:val="•"/>
      <w:lvlJc w:val="left"/>
      <w:pPr>
        <w:ind w:left="6807" w:hanging="286"/>
      </w:pPr>
      <w:rPr>
        <w:lang w:val="ru-RU" w:eastAsia="en-US" w:bidi="ar-SA"/>
      </w:rPr>
    </w:lvl>
    <w:lvl w:ilvl="7" w:tplc="7F9AC882">
      <w:numFmt w:val="bullet"/>
      <w:lvlText w:val="•"/>
      <w:lvlJc w:val="left"/>
      <w:pPr>
        <w:ind w:left="7782" w:hanging="286"/>
      </w:pPr>
      <w:rPr>
        <w:lang w:val="ru-RU" w:eastAsia="en-US" w:bidi="ar-SA"/>
      </w:rPr>
    </w:lvl>
    <w:lvl w:ilvl="8" w:tplc="9E465990">
      <w:numFmt w:val="bullet"/>
      <w:lvlText w:val="•"/>
      <w:lvlJc w:val="left"/>
      <w:pPr>
        <w:ind w:left="8757" w:hanging="286"/>
      </w:pPr>
      <w:rPr>
        <w:lang w:val="ru-RU" w:eastAsia="en-US" w:bidi="ar-SA"/>
      </w:rPr>
    </w:lvl>
  </w:abstractNum>
  <w:abstractNum w:abstractNumId="21" w15:restartNumberingAfterBreak="0">
    <w:nsid w:val="70360A6A"/>
    <w:multiLevelType w:val="multilevel"/>
    <w:tmpl w:val="EDE068EC"/>
    <w:lvl w:ilvl="0">
      <w:start w:val="6"/>
      <w:numFmt w:val="none"/>
      <w:lvlText w:val="9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1.4."/>
      <w:lvlJc w:val="left"/>
      <w:pPr>
        <w:ind w:left="644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22" w15:restartNumberingAfterBreak="0">
    <w:nsid w:val="72881CB5"/>
    <w:multiLevelType w:val="hybridMultilevel"/>
    <w:tmpl w:val="0D68AF74"/>
    <w:lvl w:ilvl="0" w:tplc="9760D5E8">
      <w:start w:val="11"/>
      <w:numFmt w:val="decimal"/>
      <w:lvlText w:val="%1."/>
      <w:lvlJc w:val="left"/>
      <w:pPr>
        <w:ind w:left="4272" w:hanging="356"/>
      </w:pPr>
      <w:rPr>
        <w:rFonts w:ascii="Times New Roman" w:eastAsia="Arial" w:hAnsi="Times New Roman" w:cs="Times New Roman" w:hint="default"/>
        <w:b/>
        <w:bCs/>
        <w:i w:val="0"/>
        <w:iCs w:val="0"/>
        <w:spacing w:val="-1"/>
        <w:w w:val="99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857946"/>
    <w:multiLevelType w:val="multilevel"/>
    <w:tmpl w:val="6D549056"/>
    <w:lvl w:ilvl="0">
      <w:start w:val="6"/>
      <w:numFmt w:val="none"/>
      <w:lvlText w:val="9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1.3."/>
      <w:lvlJc w:val="left"/>
      <w:pPr>
        <w:ind w:left="644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24" w15:restartNumberingAfterBreak="0">
    <w:nsid w:val="7F0B2DA0"/>
    <w:multiLevelType w:val="multilevel"/>
    <w:tmpl w:val="B830B530"/>
    <w:lvl w:ilvl="0">
      <w:start w:val="1"/>
      <w:numFmt w:val="decimal"/>
      <w:lvlText w:val="%1.2"/>
      <w:lvlJc w:val="left"/>
      <w:pPr>
        <w:ind w:left="927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  <w:bCs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num w:numId="1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">
    <w:abstractNumId w:val="20"/>
  </w:num>
  <w:num w:numId="4">
    <w:abstractNumId w:val="24"/>
  </w:num>
  <w:num w:numId="5">
    <w:abstractNumId w:val="8"/>
  </w:num>
  <w:num w:numId="6">
    <w:abstractNumId w:val="10"/>
  </w:num>
  <w:num w:numId="7">
    <w:abstractNumId w:val="9"/>
  </w:num>
  <w:num w:numId="8">
    <w:abstractNumId w:val="12"/>
  </w:num>
  <w:num w:numId="9">
    <w:abstractNumId w:val="6"/>
  </w:num>
  <w:num w:numId="10">
    <w:abstractNumId w:val="19"/>
  </w:num>
  <w:num w:numId="11">
    <w:abstractNumId w:val="2"/>
  </w:num>
  <w:num w:numId="12">
    <w:abstractNumId w:val="1"/>
  </w:num>
  <w:num w:numId="13">
    <w:abstractNumId w:val="13"/>
  </w:num>
  <w:num w:numId="14">
    <w:abstractNumId w:val="3"/>
  </w:num>
  <w:num w:numId="15">
    <w:abstractNumId w:val="7"/>
  </w:num>
  <w:num w:numId="16">
    <w:abstractNumId w:val="17"/>
  </w:num>
  <w:num w:numId="17">
    <w:abstractNumId w:val="18"/>
  </w:num>
  <w:num w:numId="18">
    <w:abstractNumId w:val="22"/>
  </w:num>
  <w:num w:numId="19">
    <w:abstractNumId w:val="0"/>
  </w:num>
  <w:num w:numId="20">
    <w:abstractNumId w:val="23"/>
  </w:num>
  <w:num w:numId="21">
    <w:abstractNumId w:val="21"/>
  </w:num>
  <w:num w:numId="22">
    <w:abstractNumId w:val="4"/>
  </w:num>
  <w:num w:numId="23">
    <w:abstractNumId w:val="15"/>
  </w:num>
  <w:num w:numId="24">
    <w:abstractNumId w:val="14"/>
  </w:num>
  <w:num w:numId="25">
    <w:abstractNumId w:val="5"/>
  </w:num>
  <w:numIdMacAtCleanup w:val="2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D18"/>
    <w:rsid w:val="00011720"/>
    <w:rsid w:val="00024237"/>
    <w:rsid w:val="0004125D"/>
    <w:rsid w:val="00047102"/>
    <w:rsid w:val="000910EA"/>
    <w:rsid w:val="00092582"/>
    <w:rsid w:val="00136AE6"/>
    <w:rsid w:val="0014255A"/>
    <w:rsid w:val="00176061"/>
    <w:rsid w:val="0025533C"/>
    <w:rsid w:val="00261412"/>
    <w:rsid w:val="002765F4"/>
    <w:rsid w:val="002814B8"/>
    <w:rsid w:val="00284617"/>
    <w:rsid w:val="00292F29"/>
    <w:rsid w:val="002D748B"/>
    <w:rsid w:val="002E5165"/>
    <w:rsid w:val="00333F1A"/>
    <w:rsid w:val="0033448B"/>
    <w:rsid w:val="0037612F"/>
    <w:rsid w:val="0038091B"/>
    <w:rsid w:val="00397B39"/>
    <w:rsid w:val="003F4D2F"/>
    <w:rsid w:val="004113BF"/>
    <w:rsid w:val="00433DB0"/>
    <w:rsid w:val="004C4A56"/>
    <w:rsid w:val="0054482C"/>
    <w:rsid w:val="00597D2D"/>
    <w:rsid w:val="005A2248"/>
    <w:rsid w:val="005C3ABB"/>
    <w:rsid w:val="005F26C2"/>
    <w:rsid w:val="0063422B"/>
    <w:rsid w:val="00640498"/>
    <w:rsid w:val="006628E9"/>
    <w:rsid w:val="006645BD"/>
    <w:rsid w:val="00681549"/>
    <w:rsid w:val="006F046E"/>
    <w:rsid w:val="006F64F1"/>
    <w:rsid w:val="00712834"/>
    <w:rsid w:val="00753462"/>
    <w:rsid w:val="00784C05"/>
    <w:rsid w:val="007B458A"/>
    <w:rsid w:val="007D7899"/>
    <w:rsid w:val="008551D5"/>
    <w:rsid w:val="008A2205"/>
    <w:rsid w:val="008C7CAC"/>
    <w:rsid w:val="009544D8"/>
    <w:rsid w:val="009A2BDF"/>
    <w:rsid w:val="009C6EB6"/>
    <w:rsid w:val="009C7C3D"/>
    <w:rsid w:val="00A35A02"/>
    <w:rsid w:val="00B01647"/>
    <w:rsid w:val="00B017C8"/>
    <w:rsid w:val="00B30472"/>
    <w:rsid w:val="00B46F8E"/>
    <w:rsid w:val="00BB624B"/>
    <w:rsid w:val="00BE03CF"/>
    <w:rsid w:val="00BF393C"/>
    <w:rsid w:val="00C14AA9"/>
    <w:rsid w:val="00C30F32"/>
    <w:rsid w:val="00C40A3C"/>
    <w:rsid w:val="00C55F65"/>
    <w:rsid w:val="00C60723"/>
    <w:rsid w:val="00C76CA5"/>
    <w:rsid w:val="00CA6F77"/>
    <w:rsid w:val="00D0363E"/>
    <w:rsid w:val="00D41784"/>
    <w:rsid w:val="00D517BF"/>
    <w:rsid w:val="00D55350"/>
    <w:rsid w:val="00D56156"/>
    <w:rsid w:val="00E1363C"/>
    <w:rsid w:val="00E32D56"/>
    <w:rsid w:val="00E37CA7"/>
    <w:rsid w:val="00E7331F"/>
    <w:rsid w:val="00ED3D18"/>
    <w:rsid w:val="00EE6180"/>
    <w:rsid w:val="00F71C4A"/>
    <w:rsid w:val="00F81F78"/>
    <w:rsid w:val="00F8209C"/>
    <w:rsid w:val="00F97ED3"/>
    <w:rsid w:val="00FC5C36"/>
    <w:rsid w:val="00FE5AFB"/>
    <w:rsid w:val="00FF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CA790"/>
  <w15:chartTrackingRefBased/>
  <w15:docId w15:val="{39C21894-F90A-4C74-955E-9BBA56128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09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165"/>
    <w:pPr>
      <w:ind w:left="720"/>
      <w:contextualSpacing/>
    </w:pPr>
  </w:style>
  <w:style w:type="paragraph" w:styleId="a4">
    <w:name w:val="Body Text"/>
    <w:basedOn w:val="a"/>
    <w:link w:val="a5"/>
    <w:uiPriority w:val="1"/>
    <w:unhideWhenUsed/>
    <w:qFormat/>
    <w:rsid w:val="0038091B"/>
    <w:pPr>
      <w:ind w:left="683" w:hanging="567"/>
      <w:jc w:val="both"/>
    </w:pPr>
    <w:rPr>
      <w:sz w:val="20"/>
      <w:szCs w:val="20"/>
    </w:rPr>
  </w:style>
  <w:style w:type="character" w:customStyle="1" w:styleId="a5">
    <w:name w:val="Основной текст Знак"/>
    <w:basedOn w:val="a0"/>
    <w:link w:val="a4"/>
    <w:uiPriority w:val="1"/>
    <w:semiHidden/>
    <w:rsid w:val="0038091B"/>
    <w:rPr>
      <w:rFonts w:ascii="Arial" w:eastAsia="Arial" w:hAnsi="Arial" w:cs="Arial"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09258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s0">
    <w:name w:val="s0"/>
    <w:rsid w:val="007B458A"/>
    <w:rPr>
      <w:rFonts w:ascii="Times New Roman" w:hAnsi="Times New Roman" w:cs="Times New Roman" w:hint="default"/>
      <w:b w:val="0"/>
      <w:bCs w:val="0"/>
      <w:i w:val="0"/>
      <w:iCs w:val="0"/>
      <w:color w:val="000000"/>
    </w:rPr>
  </w:style>
  <w:style w:type="paragraph" w:styleId="a6">
    <w:name w:val="No Spacing"/>
    <w:uiPriority w:val="1"/>
    <w:qFormat/>
    <w:rsid w:val="00C60723"/>
    <w:pPr>
      <w:spacing w:after="0" w:line="240" w:lineRule="auto"/>
    </w:pPr>
  </w:style>
  <w:style w:type="paragraph" w:styleId="a7">
    <w:name w:val="annotation text"/>
    <w:basedOn w:val="a"/>
    <w:link w:val="a8"/>
    <w:uiPriority w:val="99"/>
    <w:semiHidden/>
    <w:unhideWhenUsed/>
    <w:rsid w:val="00C60723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C60723"/>
    <w:rPr>
      <w:rFonts w:ascii="Arial" w:eastAsia="Arial" w:hAnsi="Arial" w:cs="Arial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C60723"/>
    <w:pPr>
      <w:widowControl/>
      <w:autoSpaceDE/>
      <w:autoSpaceDN/>
      <w:spacing w:after="160"/>
    </w:pPr>
    <w:rPr>
      <w:rFonts w:asciiTheme="minorHAnsi" w:eastAsiaTheme="minorHAnsi" w:hAnsiTheme="minorHAnsi" w:cstheme="minorBidi"/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C60723"/>
    <w:rPr>
      <w:rFonts w:ascii="Arial" w:eastAsia="Arial" w:hAnsi="Arial" w:cs="Arial"/>
      <w:b/>
      <w:bCs/>
      <w:sz w:val="20"/>
      <w:szCs w:val="20"/>
    </w:rPr>
  </w:style>
  <w:style w:type="table" w:styleId="ab">
    <w:name w:val="Table Grid"/>
    <w:basedOn w:val="a1"/>
    <w:uiPriority w:val="39"/>
    <w:rsid w:val="00681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2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b2cproject@qiwi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39A21-A8F5-49F1-BE17-87DCFFD96E4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4936</Words>
  <Characters>28137</Characters>
  <Application>Microsoft Office Word</Application>
  <DocSecurity>0</DocSecurity>
  <Lines>234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Юлиана Кузнецова</cp:lastModifiedBy>
  <cp:revision>2</cp:revision>
  <cp:lastPrinted>2021-07-09T05:18:00Z</cp:lastPrinted>
  <dcterms:created xsi:type="dcterms:W3CDTF">2021-08-26T09:26:00Z</dcterms:created>
  <dcterms:modified xsi:type="dcterms:W3CDTF">2021-08-26T09:26:00Z</dcterms:modified>
</cp:coreProperties>
</file>